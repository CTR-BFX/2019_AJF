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7DCD2" w14:textId="77777777" w:rsidR="00104617" w:rsidRPr="004B1F6B" w:rsidRDefault="00104617" w:rsidP="00C42B31">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BIOLOGICAL SCIENCES: Developmental Biology</w:t>
      </w:r>
    </w:p>
    <w:p w14:paraId="35BF3C55" w14:textId="77777777" w:rsidR="00104617" w:rsidRPr="004B1F6B" w:rsidRDefault="00104617" w:rsidP="00C42B31">
      <w:pPr>
        <w:rPr>
          <w:rFonts w:ascii="Arial" w:hAnsi="Arial" w:cs="Arial"/>
          <w:color w:val="333333"/>
          <w:sz w:val="20"/>
          <w:szCs w:val="20"/>
          <w:shd w:val="clear" w:color="auto" w:fill="FFFFFF"/>
        </w:rPr>
      </w:pPr>
      <w:commentRangeStart w:id="0"/>
    </w:p>
    <w:p w14:paraId="047A4CC5" w14:textId="77777777" w:rsidR="00104617" w:rsidRPr="004B1F6B" w:rsidRDefault="00104617" w:rsidP="00C42B31">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Thyroid deficiency before birth modifies adipose transcriptome to promote overgrowth of white adipose tissue and impair thermogenic capacity</w:t>
      </w:r>
      <w:commentRangeEnd w:id="0"/>
      <w:r w:rsidR="00600DC9">
        <w:rPr>
          <w:rStyle w:val="CommentReference"/>
        </w:rPr>
        <w:commentReference w:id="0"/>
      </w:r>
    </w:p>
    <w:p w14:paraId="62DFC468" w14:textId="77777777" w:rsidR="00104617" w:rsidRPr="004B1F6B" w:rsidRDefault="00104617" w:rsidP="00305ED7">
      <w:pPr>
        <w:rPr>
          <w:rFonts w:ascii="Arial" w:hAnsi="Arial" w:cs="Arial"/>
          <w:b/>
          <w:color w:val="333333"/>
          <w:sz w:val="20"/>
          <w:szCs w:val="20"/>
          <w:shd w:val="clear" w:color="auto" w:fill="FFFFFF"/>
        </w:rPr>
      </w:pPr>
    </w:p>
    <w:p w14:paraId="3D7EB561" w14:textId="3387E2D8" w:rsidR="007C7EA3" w:rsidRPr="004B1F6B" w:rsidRDefault="007C7EA3" w:rsidP="007C7EA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Harris SE</w:t>
      </w:r>
      <w:r w:rsidRPr="004B1F6B">
        <w:rPr>
          <w:rFonts w:ascii="Arial" w:hAnsi="Arial" w:cs="Arial"/>
          <w:color w:val="333333"/>
          <w:sz w:val="20"/>
          <w:szCs w:val="20"/>
          <w:shd w:val="clear" w:color="auto" w:fill="FFFFFF"/>
          <w:vertAlign w:val="superscript"/>
        </w:rPr>
        <w:t>1</w:t>
      </w:r>
      <w:r w:rsidRPr="004B1F6B">
        <w:rPr>
          <w:rFonts w:ascii="Arial" w:hAnsi="Arial" w:cs="Arial"/>
          <w:color w:val="333333"/>
          <w:sz w:val="20"/>
          <w:szCs w:val="20"/>
          <w:shd w:val="clear" w:color="auto" w:fill="FFFFFF"/>
        </w:rPr>
        <w:t>, De Blasio MJ</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Zhao X</w:t>
      </w:r>
      <w:r>
        <w:rPr>
          <w:rFonts w:ascii="Arial" w:hAnsi="Arial" w:cs="Arial"/>
          <w:color w:val="333333"/>
          <w:sz w:val="20"/>
          <w:szCs w:val="20"/>
          <w:shd w:val="clear" w:color="auto" w:fill="FFFFFF"/>
          <w:vertAlign w:val="superscript"/>
        </w:rPr>
        <w:t>3</w:t>
      </w:r>
      <w:r w:rsidRPr="004B1F6B">
        <w:rPr>
          <w:rFonts w:ascii="Arial" w:hAnsi="Arial" w:cs="Arial"/>
          <w:color w:val="333333"/>
          <w:sz w:val="20"/>
          <w:szCs w:val="20"/>
          <w:shd w:val="clear" w:color="auto" w:fill="FFFFFF"/>
        </w:rPr>
        <w:t>, Ma M</w:t>
      </w:r>
      <w:r>
        <w:rPr>
          <w:rFonts w:ascii="Arial" w:hAnsi="Arial" w:cs="Arial"/>
          <w:color w:val="333333"/>
          <w:sz w:val="20"/>
          <w:szCs w:val="20"/>
          <w:shd w:val="clear" w:color="auto" w:fill="FFFFFF"/>
          <w:vertAlign w:val="superscript"/>
        </w:rPr>
        <w:t>4</w:t>
      </w:r>
      <w:r w:rsidRPr="004B1F6B">
        <w:rPr>
          <w:rFonts w:ascii="Arial" w:hAnsi="Arial" w:cs="Arial"/>
          <w:color w:val="333333"/>
          <w:sz w:val="20"/>
          <w:szCs w:val="20"/>
          <w:shd w:val="clear" w:color="auto" w:fill="FFFFFF"/>
        </w:rPr>
        <w:t>, Davies K</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Wooding FBP</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Hamilton R</w:t>
      </w:r>
      <w:r>
        <w:rPr>
          <w:rFonts w:ascii="Arial" w:hAnsi="Arial" w:cs="Arial"/>
          <w:color w:val="333333"/>
          <w:sz w:val="20"/>
          <w:szCs w:val="20"/>
          <w:shd w:val="clear" w:color="auto" w:fill="FFFFFF"/>
        </w:rPr>
        <w:t>S</w:t>
      </w:r>
      <w:r>
        <w:rPr>
          <w:rFonts w:ascii="Arial" w:hAnsi="Arial" w:cs="Arial"/>
          <w:color w:val="333333"/>
          <w:sz w:val="20"/>
          <w:szCs w:val="20"/>
          <w:shd w:val="clear" w:color="auto" w:fill="FFFFFF"/>
          <w:vertAlign w:val="superscript"/>
        </w:rPr>
        <w:t>3</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Blache</w:t>
      </w:r>
      <w:proofErr w:type="spellEnd"/>
      <w:r w:rsidRPr="004B1F6B">
        <w:rPr>
          <w:rFonts w:ascii="Arial" w:hAnsi="Arial" w:cs="Arial"/>
          <w:color w:val="333333"/>
          <w:sz w:val="20"/>
          <w:szCs w:val="20"/>
          <w:shd w:val="clear" w:color="auto" w:fill="FFFFFF"/>
        </w:rPr>
        <w:t xml:space="preserve"> D</w:t>
      </w:r>
      <w:r w:rsidRPr="004B1F6B">
        <w:rPr>
          <w:rFonts w:ascii="Arial" w:hAnsi="Arial" w:cs="Arial"/>
          <w:color w:val="333333"/>
          <w:sz w:val="20"/>
          <w:szCs w:val="20"/>
          <w:shd w:val="clear" w:color="auto" w:fill="FFFFFF"/>
          <w:vertAlign w:val="superscript"/>
        </w:rPr>
        <w:t>4</w:t>
      </w:r>
      <w:r w:rsidRPr="004B1F6B">
        <w:rPr>
          <w:rFonts w:ascii="Arial" w:hAnsi="Arial" w:cs="Arial"/>
          <w:color w:val="333333"/>
          <w:sz w:val="20"/>
          <w:szCs w:val="20"/>
          <w:shd w:val="clear" w:color="auto" w:fill="FFFFFF"/>
        </w:rPr>
        <w:t>, Meredith D</w:t>
      </w:r>
      <w:r w:rsidRPr="004B1F6B">
        <w:rPr>
          <w:rFonts w:ascii="Arial" w:hAnsi="Arial" w:cs="Arial"/>
          <w:color w:val="333333"/>
          <w:sz w:val="20"/>
          <w:szCs w:val="20"/>
          <w:shd w:val="clear" w:color="auto" w:fill="FFFFFF"/>
          <w:vertAlign w:val="superscript"/>
        </w:rPr>
        <w:t>1</w:t>
      </w:r>
      <w:r w:rsidRPr="004B1F6B">
        <w:rPr>
          <w:rFonts w:ascii="Arial" w:hAnsi="Arial" w:cs="Arial"/>
          <w:color w:val="333333"/>
          <w:sz w:val="20"/>
          <w:szCs w:val="20"/>
          <w:shd w:val="clear" w:color="auto" w:fill="FFFFFF"/>
        </w:rPr>
        <w:t>, Murray AJ</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AL</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xml:space="preserve"> and </w:t>
      </w:r>
      <w:proofErr w:type="spellStart"/>
      <w:r w:rsidRPr="004B1F6B">
        <w:rPr>
          <w:rFonts w:ascii="Arial" w:hAnsi="Arial" w:cs="Arial"/>
          <w:color w:val="333333"/>
          <w:sz w:val="20"/>
          <w:szCs w:val="20"/>
          <w:shd w:val="clear" w:color="auto" w:fill="FFFFFF"/>
        </w:rPr>
        <w:t>Forhead</w:t>
      </w:r>
      <w:proofErr w:type="spellEnd"/>
      <w:r w:rsidRPr="004B1F6B">
        <w:rPr>
          <w:rFonts w:ascii="Arial" w:hAnsi="Arial" w:cs="Arial"/>
          <w:color w:val="333333"/>
          <w:sz w:val="20"/>
          <w:szCs w:val="20"/>
          <w:shd w:val="clear" w:color="auto" w:fill="FFFFFF"/>
        </w:rPr>
        <w:t xml:space="preserve"> AJ</w:t>
      </w:r>
      <w:r w:rsidRPr="004B1F6B">
        <w:rPr>
          <w:rFonts w:ascii="Arial" w:hAnsi="Arial" w:cs="Arial"/>
          <w:color w:val="333333"/>
          <w:sz w:val="20"/>
          <w:szCs w:val="20"/>
          <w:shd w:val="clear" w:color="auto" w:fill="FFFFFF"/>
          <w:vertAlign w:val="superscript"/>
        </w:rPr>
        <w:t>1,2</w:t>
      </w:r>
    </w:p>
    <w:p w14:paraId="41011DC9" w14:textId="77777777" w:rsidR="007C7EA3" w:rsidRPr="004B1F6B" w:rsidRDefault="007C7EA3" w:rsidP="007C7EA3">
      <w:pPr>
        <w:rPr>
          <w:rFonts w:ascii="Arial" w:hAnsi="Arial" w:cs="Arial"/>
          <w:color w:val="333333"/>
          <w:sz w:val="20"/>
          <w:szCs w:val="20"/>
          <w:shd w:val="clear" w:color="auto" w:fill="FFFFFF"/>
        </w:rPr>
      </w:pPr>
    </w:p>
    <w:p w14:paraId="62E06FCD" w14:textId="47A1669E" w:rsidR="007C7EA3" w:rsidRPr="004B1F6B" w:rsidRDefault="007C7EA3" w:rsidP="007C7EA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vertAlign w:val="superscript"/>
        </w:rPr>
        <w:t>1</w:t>
      </w:r>
      <w:r w:rsidRPr="004B1F6B">
        <w:rPr>
          <w:rFonts w:ascii="Arial" w:hAnsi="Arial" w:cs="Arial"/>
          <w:color w:val="333333"/>
          <w:sz w:val="20"/>
          <w:szCs w:val="20"/>
          <w:shd w:val="clear" w:color="auto" w:fill="FFFFFF"/>
        </w:rPr>
        <w:t xml:space="preserve">Department of Biological and Medical Sciences, Oxford Brookes University, Oxford, OX3 0BP, UK; </w:t>
      </w:r>
      <w:r w:rsidRPr="004B1F6B">
        <w:rPr>
          <w:rFonts w:ascii="Arial" w:hAnsi="Arial" w:cs="Arial"/>
          <w:color w:val="333333"/>
          <w:sz w:val="20"/>
          <w:szCs w:val="20"/>
          <w:shd w:val="clear" w:color="auto" w:fill="FFFFFF"/>
          <w:vertAlign w:val="superscript"/>
        </w:rPr>
        <w:t>2</w:t>
      </w:r>
      <w:r w:rsidRPr="004B1F6B">
        <w:rPr>
          <w:rFonts w:ascii="Arial" w:hAnsi="Arial" w:cs="Arial"/>
          <w:color w:val="333333"/>
          <w:sz w:val="20"/>
          <w:szCs w:val="20"/>
          <w:shd w:val="clear" w:color="auto" w:fill="FFFFFF"/>
        </w:rPr>
        <w:t xml:space="preserve">Department of Physiology, Development and Neuroscience, University of Cambridge, Cambridge, CB2 3EG, UK; </w:t>
      </w:r>
      <w:r>
        <w:rPr>
          <w:rFonts w:ascii="Arial" w:hAnsi="Arial" w:cs="Arial"/>
          <w:color w:val="333333"/>
          <w:sz w:val="20"/>
          <w:szCs w:val="20"/>
          <w:shd w:val="clear" w:color="auto" w:fill="FFFFFF"/>
          <w:vertAlign w:val="superscript"/>
        </w:rPr>
        <w:t>3</w:t>
      </w:r>
      <w:r>
        <w:rPr>
          <w:rFonts w:ascii="Arial" w:hAnsi="Arial" w:cs="Arial"/>
          <w:color w:val="333333"/>
          <w:sz w:val="20"/>
          <w:szCs w:val="20"/>
          <w:shd w:val="clear" w:color="auto" w:fill="FFFFFF"/>
        </w:rPr>
        <w:t xml:space="preserve">Centre for Trophoblast Research, </w:t>
      </w:r>
      <w:del w:id="1" w:author="Xiaohui Zhao" w:date="2019-09-18T10:28:00Z">
        <w:r w:rsidRPr="004B1F6B" w:rsidDel="00D6119E">
          <w:rPr>
            <w:rFonts w:ascii="Arial" w:hAnsi="Arial" w:cs="Arial"/>
            <w:color w:val="333333"/>
            <w:sz w:val="20"/>
            <w:szCs w:val="20"/>
            <w:shd w:val="clear" w:color="auto" w:fill="FFFFFF"/>
          </w:rPr>
          <w:delText xml:space="preserve">Department of Physiology, Development and Neuroscience, </w:delText>
        </w:r>
      </w:del>
      <w:r w:rsidRPr="004B1F6B">
        <w:rPr>
          <w:rFonts w:ascii="Arial" w:hAnsi="Arial" w:cs="Arial"/>
          <w:color w:val="333333"/>
          <w:sz w:val="20"/>
          <w:szCs w:val="20"/>
          <w:shd w:val="clear" w:color="auto" w:fill="FFFFFF"/>
        </w:rPr>
        <w:t>University of Cambridge, Cambridge, CB2 3EG, UK</w:t>
      </w:r>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vertAlign w:val="superscript"/>
        </w:rPr>
        <w:t xml:space="preserve"> </w:t>
      </w:r>
      <w:r>
        <w:rPr>
          <w:rFonts w:ascii="Arial" w:hAnsi="Arial" w:cs="Arial"/>
          <w:color w:val="333333"/>
          <w:sz w:val="20"/>
          <w:szCs w:val="20"/>
          <w:shd w:val="clear" w:color="auto" w:fill="FFFFFF"/>
          <w:vertAlign w:val="superscript"/>
        </w:rPr>
        <w:t>4</w:t>
      </w:r>
      <w:r w:rsidRPr="004B1F6B">
        <w:rPr>
          <w:rFonts w:ascii="Arial" w:hAnsi="Arial" w:cs="Arial"/>
          <w:color w:val="333333"/>
          <w:sz w:val="20"/>
          <w:szCs w:val="20"/>
          <w:shd w:val="clear" w:color="auto" w:fill="FFFFFF"/>
        </w:rPr>
        <w:t xml:space="preserve">Genomics-Transcriptomics Core, </w:t>
      </w:r>
      <w:proofErr w:type="spellStart"/>
      <w:r w:rsidRPr="004B1F6B">
        <w:rPr>
          <w:rFonts w:ascii="Arial" w:hAnsi="Arial" w:cs="Arial"/>
          <w:color w:val="333333"/>
          <w:sz w:val="20"/>
          <w:szCs w:val="20"/>
          <w:shd w:val="clear" w:color="auto" w:fill="FFFFFF"/>
        </w:rPr>
        <w:t>Wellcome</w:t>
      </w:r>
      <w:proofErr w:type="spellEnd"/>
      <w:r w:rsidRPr="004B1F6B">
        <w:rPr>
          <w:rFonts w:ascii="Arial" w:hAnsi="Arial" w:cs="Arial"/>
          <w:color w:val="333333"/>
          <w:sz w:val="20"/>
          <w:szCs w:val="20"/>
          <w:shd w:val="clear" w:color="auto" w:fill="FFFFFF"/>
        </w:rPr>
        <w:t xml:space="preserve"> Trust-MRC Institute of Metabolic Science, University of Cambridge, Cambridge, CB2 0QQ,</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UK; </w:t>
      </w:r>
      <w:r>
        <w:rPr>
          <w:rFonts w:ascii="Arial" w:hAnsi="Arial" w:cs="Arial"/>
          <w:color w:val="333333"/>
          <w:sz w:val="20"/>
          <w:szCs w:val="20"/>
          <w:shd w:val="clear" w:color="auto" w:fill="FFFFFF"/>
          <w:vertAlign w:val="superscript"/>
        </w:rPr>
        <w:t>5</w:t>
      </w:r>
      <w:r w:rsidRPr="004B1F6B">
        <w:rPr>
          <w:rFonts w:ascii="Arial" w:hAnsi="Arial" w:cs="Arial"/>
          <w:color w:val="333333"/>
          <w:sz w:val="20"/>
          <w:szCs w:val="20"/>
          <w:shd w:val="clear" w:color="auto" w:fill="FFFFFF"/>
        </w:rPr>
        <w:t>School of Animal Biology, University of Western Australia, 6009 Crawley, Australia</w:t>
      </w:r>
    </w:p>
    <w:p w14:paraId="572DE5C3" w14:textId="77777777" w:rsidR="00104617" w:rsidRPr="004B1F6B" w:rsidRDefault="00104617" w:rsidP="00305ED7">
      <w:pPr>
        <w:rPr>
          <w:rFonts w:ascii="Arial" w:hAnsi="Arial" w:cs="Arial"/>
          <w:color w:val="333333"/>
          <w:sz w:val="20"/>
          <w:szCs w:val="20"/>
          <w:shd w:val="clear" w:color="auto" w:fill="FFFFFF"/>
        </w:rPr>
      </w:pPr>
    </w:p>
    <w:p w14:paraId="16D43EF6" w14:textId="77777777" w:rsidR="00104617" w:rsidRPr="004B1F6B" w:rsidRDefault="00104617" w:rsidP="00305ED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Corresponding author: Dr Alison J Forhead, Department of Physiology, Development and Neuroscience, University of Cambridge, Cambridge, CB2 3EG, UK; +44 1223 333853; ajf1005@brookes.ac.uk</w:t>
      </w:r>
    </w:p>
    <w:p w14:paraId="67802407" w14:textId="77777777" w:rsidR="00104617" w:rsidRPr="004B1F6B" w:rsidRDefault="00104617" w:rsidP="00305ED7">
      <w:pPr>
        <w:rPr>
          <w:rFonts w:ascii="Arial" w:hAnsi="Arial" w:cs="Arial"/>
          <w:color w:val="333333"/>
          <w:sz w:val="20"/>
          <w:szCs w:val="20"/>
          <w:shd w:val="clear" w:color="auto" w:fill="FFFFFF"/>
        </w:rPr>
      </w:pPr>
    </w:p>
    <w:p w14:paraId="39F31761" w14:textId="77777777" w:rsidR="00104617" w:rsidRPr="004B1F6B" w:rsidRDefault="00104617" w:rsidP="00305ED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Short title:  Hypothyroidism modifies adipose development in utero</w:t>
      </w:r>
    </w:p>
    <w:p w14:paraId="3DD4C13A" w14:textId="77777777" w:rsidR="00104617" w:rsidRPr="004B1F6B" w:rsidRDefault="00104617" w:rsidP="00305ED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Key words: fetus, thyroid hormone, adipose, insulin, insulin-like growth factor, leptin, uncoupling protein</w:t>
      </w:r>
    </w:p>
    <w:p w14:paraId="26059182" w14:textId="77777777" w:rsidR="00104617" w:rsidRPr="004B1F6B" w:rsidRDefault="00104617" w:rsidP="00C42B31">
      <w:pPr>
        <w:rPr>
          <w:rFonts w:ascii="Arial" w:hAnsi="Arial" w:cs="Arial"/>
          <w:b/>
          <w:color w:val="333333"/>
          <w:sz w:val="20"/>
          <w:szCs w:val="20"/>
          <w:shd w:val="clear" w:color="auto" w:fill="FFFFFF"/>
        </w:rPr>
      </w:pPr>
      <w:r w:rsidRPr="004B1F6B">
        <w:rPr>
          <w:rFonts w:ascii="Arial" w:hAnsi="Arial" w:cs="Arial"/>
          <w:color w:val="333333"/>
          <w:sz w:val="20"/>
          <w:szCs w:val="20"/>
          <w:shd w:val="clear" w:color="auto" w:fill="FFFFFF"/>
        </w:rPr>
        <w:br w:type="page"/>
      </w:r>
      <w:r w:rsidRPr="004B1F6B">
        <w:rPr>
          <w:rFonts w:ascii="Arial" w:hAnsi="Arial" w:cs="Arial"/>
          <w:b/>
          <w:color w:val="333333"/>
          <w:sz w:val="20"/>
          <w:szCs w:val="20"/>
          <w:shd w:val="clear" w:color="auto" w:fill="FFFFFF"/>
        </w:rPr>
        <w:lastRenderedPageBreak/>
        <w:t>Abstract</w:t>
      </w:r>
    </w:p>
    <w:p w14:paraId="3EABEDFC" w14:textId="70A8A47F" w:rsidR="00104617" w:rsidRPr="004B1F6B" w:rsidRDefault="00104617" w:rsidP="00DF5812">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Development of adipose tissue before birth is essential for energy storage and thermoregulation in the neonate and for cardiometabolic health in later life.  Thyroid hormones are important regulators of fetal growth and maturation.  Offspring hypothyroid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are poorly adapted to regulate body temperature at birth and are at risk of becoming obese and insulin resistant in childhood.  The mechanisms by which thyroid hormones regulate the growth and development of adipose tissue in the fetus, however, are unclear.  The effect of thyroid deficiency (TX) on perirenal adipose tissue (PAT) development was examined in a fetal sheep model during late gestation.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resulted in elevated plasma insulin and leptin concentrations and overgrowth of PAT, specifically due to hyperplasia and hypertrophy of unilocular adipocytes with no change in multilocular adipocyte mass.  RNA-sequencing and genomic analyses showed that TX affected </w:t>
      </w:r>
      <w:commentRangeStart w:id="2"/>
      <w:del w:id="3" w:author="Xiaohui Zhao" w:date="2019-09-17T15:48:00Z">
        <w:r w:rsidR="007C7EA3" w:rsidDel="00E65664">
          <w:rPr>
            <w:rFonts w:ascii="Arial" w:hAnsi="Arial" w:cs="Arial"/>
            <w:color w:val="333333"/>
            <w:sz w:val="20"/>
            <w:szCs w:val="20"/>
            <w:shd w:val="clear" w:color="auto" w:fill="FFFFFF"/>
          </w:rPr>
          <w:delText>36.8</w:delText>
        </w:r>
      </w:del>
      <w:ins w:id="4" w:author="Xiaohui Zhao" w:date="2019-09-17T15:48:00Z">
        <w:r w:rsidR="00E65664">
          <w:rPr>
            <w:rFonts w:ascii="Arial" w:hAnsi="Arial" w:cs="Arial"/>
            <w:color w:val="333333"/>
            <w:sz w:val="20"/>
            <w:szCs w:val="20"/>
            <w:shd w:val="clear" w:color="auto" w:fill="FFFFFF"/>
          </w:rPr>
          <w:t>35</w:t>
        </w:r>
        <w:commentRangeEnd w:id="2"/>
        <w:r w:rsidR="00E65664">
          <w:rPr>
            <w:rStyle w:val="CommentReference"/>
          </w:rPr>
          <w:commentReference w:id="2"/>
        </w:r>
      </w:ins>
      <w:r w:rsidRPr="004B1F6B">
        <w:rPr>
          <w:rFonts w:ascii="Arial" w:hAnsi="Arial" w:cs="Arial"/>
          <w:color w:val="333333"/>
          <w:sz w:val="20"/>
          <w:szCs w:val="20"/>
          <w:shd w:val="clear" w:color="auto" w:fill="FFFFFF"/>
        </w:rPr>
        <w:t xml:space="preserve">% of the genes identified in fetal adipose tissue.  Enriched KEGG and gene ontology pathways were associated with </w:t>
      </w:r>
      <w:proofErr w:type="spellStart"/>
      <w:r w:rsidRPr="004B1F6B">
        <w:rPr>
          <w:rFonts w:ascii="Arial" w:hAnsi="Arial" w:cs="Arial"/>
          <w:color w:val="333333"/>
          <w:sz w:val="20"/>
          <w:szCs w:val="20"/>
          <w:shd w:val="clear" w:color="auto" w:fill="FFFFFF"/>
        </w:rPr>
        <w:t>adipogenic</w:t>
      </w:r>
      <w:proofErr w:type="spellEnd"/>
      <w:r w:rsidRPr="004B1F6B">
        <w:rPr>
          <w:rFonts w:ascii="Arial" w:hAnsi="Arial" w:cs="Arial"/>
          <w:color w:val="333333"/>
          <w:sz w:val="20"/>
          <w:szCs w:val="20"/>
          <w:shd w:val="clear" w:color="auto" w:fill="FFFFFF"/>
        </w:rPr>
        <w:t xml:space="preserve">, metabolic and thermoregulatory processes, insulin resistance, and a range of endocrine and adipocytokine signalling pathways.  Adipose protein levels of signalling molecules, including </w:t>
      </w:r>
      <w:r>
        <w:rPr>
          <w:rFonts w:ascii="Arial" w:hAnsi="Arial" w:cs="Arial"/>
          <w:color w:val="333333"/>
          <w:sz w:val="20"/>
          <w:szCs w:val="20"/>
          <w:shd w:val="clear" w:color="auto" w:fill="FFFFFF"/>
        </w:rPr>
        <w:t xml:space="preserve">phosphorylated </w:t>
      </w:r>
      <w:r w:rsidRPr="004B1F6B">
        <w:rPr>
          <w:rFonts w:ascii="Arial" w:hAnsi="Arial" w:cs="Arial"/>
          <w:color w:val="333333"/>
          <w:sz w:val="20"/>
          <w:szCs w:val="20"/>
          <w:shd w:val="clear" w:color="auto" w:fill="FFFFFF"/>
        </w:rPr>
        <w:t>S6-kinase</w:t>
      </w:r>
      <w:r>
        <w:rPr>
          <w:rFonts w:ascii="Arial" w:hAnsi="Arial" w:cs="Arial"/>
          <w:color w:val="333333"/>
          <w:sz w:val="20"/>
          <w:szCs w:val="20"/>
          <w:shd w:val="clear" w:color="auto" w:fill="FFFFFF"/>
        </w:rPr>
        <w:t xml:space="preserve"> (pS6K)</w:t>
      </w:r>
      <w:r w:rsidRPr="004B1F6B">
        <w:rPr>
          <w:rFonts w:ascii="Arial" w:hAnsi="Arial" w:cs="Arial"/>
          <w:color w:val="333333"/>
          <w:sz w:val="20"/>
          <w:szCs w:val="20"/>
          <w:shd w:val="clear" w:color="auto" w:fill="FFFFFF"/>
        </w:rPr>
        <w:t>, glucose transporter</w:t>
      </w:r>
      <w:r>
        <w:rPr>
          <w:rFonts w:ascii="Arial" w:hAnsi="Arial" w:cs="Arial"/>
          <w:color w:val="333333"/>
          <w:sz w:val="20"/>
          <w:szCs w:val="20"/>
          <w:shd w:val="clear" w:color="auto" w:fill="FFFFFF"/>
        </w:rPr>
        <w:t xml:space="preserve"> isoform </w:t>
      </w:r>
      <w:r w:rsidRPr="004B1F6B">
        <w:rPr>
          <w:rFonts w:ascii="Arial" w:hAnsi="Arial" w:cs="Arial"/>
          <w:color w:val="333333"/>
          <w:sz w:val="20"/>
          <w:szCs w:val="20"/>
          <w:shd w:val="clear" w:color="auto" w:fill="FFFFFF"/>
        </w:rPr>
        <w:t>4</w:t>
      </w:r>
      <w:r>
        <w:rPr>
          <w:rFonts w:ascii="Arial" w:hAnsi="Arial" w:cs="Arial"/>
          <w:color w:val="333333"/>
          <w:sz w:val="20"/>
          <w:szCs w:val="20"/>
          <w:shd w:val="clear" w:color="auto" w:fill="FFFFFF"/>
        </w:rPr>
        <w:t xml:space="preserve"> (GLUT-4)</w:t>
      </w:r>
      <w:r w:rsidRPr="004B1F6B">
        <w:rPr>
          <w:rFonts w:ascii="Arial" w:hAnsi="Arial" w:cs="Arial"/>
          <w:color w:val="333333"/>
          <w:sz w:val="20"/>
          <w:szCs w:val="20"/>
          <w:shd w:val="clear" w:color="auto" w:fill="FFFFFF"/>
        </w:rPr>
        <w:t xml:space="preserve"> and peroxisome proliferator-activated receptor-γ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were increased and</w:t>
      </w:r>
      <w:r>
        <w:rPr>
          <w:rFonts w:ascii="Arial" w:hAnsi="Arial" w:cs="Arial"/>
          <w:color w:val="333333"/>
          <w:sz w:val="20"/>
          <w:szCs w:val="20"/>
          <w:shd w:val="clear" w:color="auto" w:fill="FFFFFF"/>
        </w:rPr>
        <w:t xml:space="preserve"> uncoupling protein-1 (UCP1) was</w:t>
      </w:r>
      <w:r w:rsidRPr="004B1F6B">
        <w:rPr>
          <w:rFonts w:ascii="Arial" w:hAnsi="Arial" w:cs="Arial"/>
          <w:color w:val="333333"/>
          <w:sz w:val="20"/>
          <w:szCs w:val="20"/>
          <w:shd w:val="clear" w:color="auto" w:fill="FFFFFF"/>
        </w:rPr>
        <w:t xml:space="preserve"> decreased by fetal hypothyroidism.  Development of adipose tissue before birth, therefore, is sensitive to thyroid hormone status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Changes to the adipose transcriptome and phenotype observed in the hypothyroid fetus may have consequences for the risk of obesity</w:t>
      </w:r>
      <w:r>
        <w:rPr>
          <w:rFonts w:ascii="Arial" w:hAnsi="Arial" w:cs="Arial"/>
          <w:color w:val="333333"/>
          <w:sz w:val="20"/>
          <w:szCs w:val="20"/>
          <w:shd w:val="clear" w:color="auto" w:fill="FFFFFF"/>
        </w:rPr>
        <w:t xml:space="preserve"> and metabolic dysfunction</w:t>
      </w:r>
      <w:r w:rsidRPr="004B1F6B">
        <w:rPr>
          <w:rFonts w:ascii="Arial" w:hAnsi="Arial" w:cs="Arial"/>
          <w:color w:val="333333"/>
          <w:sz w:val="20"/>
          <w:szCs w:val="20"/>
          <w:shd w:val="clear" w:color="auto" w:fill="FFFFFF"/>
        </w:rPr>
        <w:t xml:space="preserve"> in later life.</w:t>
      </w:r>
    </w:p>
    <w:p w14:paraId="64D5BA81" w14:textId="77777777" w:rsidR="00104617" w:rsidRPr="004B1F6B" w:rsidRDefault="00104617" w:rsidP="00C42B31">
      <w:pPr>
        <w:rPr>
          <w:rFonts w:ascii="Arial" w:hAnsi="Arial" w:cs="Arial"/>
          <w:color w:val="333333"/>
          <w:sz w:val="20"/>
          <w:szCs w:val="20"/>
          <w:shd w:val="clear" w:color="auto" w:fill="FFFFFF"/>
        </w:rPr>
      </w:pPr>
    </w:p>
    <w:p w14:paraId="7660DE85" w14:textId="77777777" w:rsidR="00104617" w:rsidRPr="004B1F6B" w:rsidRDefault="00104617" w:rsidP="00C42B31">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Significance Statement</w:t>
      </w:r>
    </w:p>
    <w:p w14:paraId="7D459796" w14:textId="77777777" w:rsidR="00104617" w:rsidRPr="004B1F6B" w:rsidRDefault="00104617" w:rsidP="00C42B31">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Congenital hypothyroidism </w:t>
      </w:r>
      <w:r>
        <w:rPr>
          <w:rFonts w:ascii="Arial" w:hAnsi="Arial" w:cs="Arial"/>
          <w:color w:val="333333"/>
          <w:sz w:val="20"/>
          <w:szCs w:val="20"/>
          <w:shd w:val="clear" w:color="auto" w:fill="FFFFFF"/>
        </w:rPr>
        <w:t xml:space="preserve">(CH) </w:t>
      </w:r>
      <w:r w:rsidRPr="004B1F6B">
        <w:rPr>
          <w:rFonts w:ascii="Arial" w:hAnsi="Arial" w:cs="Arial"/>
          <w:color w:val="333333"/>
          <w:sz w:val="20"/>
          <w:szCs w:val="20"/>
          <w:shd w:val="clear" w:color="auto" w:fill="FFFFFF"/>
        </w:rPr>
        <w:t>affects approximately 1 in 2000 neonates worldwide; affected infants are at risk of hypothermia and, even when treated soon after birth, are more likely to become overweight</w:t>
      </w:r>
      <w:r>
        <w:rPr>
          <w:rFonts w:ascii="Arial" w:hAnsi="Arial" w:cs="Arial"/>
          <w:color w:val="333333"/>
          <w:sz w:val="20"/>
          <w:szCs w:val="20"/>
          <w:shd w:val="clear" w:color="auto" w:fill="FFFFFF"/>
        </w:rPr>
        <w:t xml:space="preserve"> and insulin resistant</w:t>
      </w:r>
      <w:r w:rsidRPr="004B1F6B">
        <w:rPr>
          <w:rFonts w:ascii="Arial" w:hAnsi="Arial" w:cs="Arial"/>
          <w:color w:val="333333"/>
          <w:sz w:val="20"/>
          <w:szCs w:val="20"/>
          <w:shd w:val="clear" w:color="auto" w:fill="FFFFFF"/>
        </w:rPr>
        <w:t xml:space="preserve"> in childhood.  In a fetal sheep model, this study demonstrates that thyroid hormone deficiency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promotes unilocular-specific overgrowth of adipose tissue and adipocytokine secretion, in </w:t>
      </w:r>
      <w:r>
        <w:rPr>
          <w:rFonts w:ascii="Arial" w:hAnsi="Arial" w:cs="Arial"/>
          <w:color w:val="333333"/>
          <w:sz w:val="20"/>
          <w:szCs w:val="20"/>
          <w:shd w:val="clear" w:color="auto" w:fill="FFFFFF"/>
        </w:rPr>
        <w:t>part via activation of insulin / insulin-like growth factor (</w:t>
      </w:r>
      <w:r w:rsidRPr="004B1F6B">
        <w:rPr>
          <w:rFonts w:ascii="Arial" w:hAnsi="Arial" w:cs="Arial"/>
          <w:color w:val="333333"/>
          <w:sz w:val="20"/>
          <w:szCs w:val="20"/>
          <w:shd w:val="clear" w:color="auto" w:fill="FFFFFF"/>
        </w:rPr>
        <w:t>IGF</w:t>
      </w:r>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and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signalling pathways.  Fetal hypothyroidism impairs UCP1 thermogenic capacity without any change in multilocular adipocyte mass.  These findings provide a mechanistic insight into the consequences of hypothyroidism before birth for the growth and development of adipose tissue, with important implications for neonatal survival and long term health.</w:t>
      </w:r>
    </w:p>
    <w:p w14:paraId="71D55EAF" w14:textId="77777777" w:rsidR="00104617" w:rsidRPr="004B1F6B" w:rsidRDefault="00104617" w:rsidP="00C42B31">
      <w:pPr>
        <w:rPr>
          <w:rFonts w:ascii="Arial" w:hAnsi="Arial" w:cs="Arial"/>
          <w:color w:val="333333"/>
          <w:sz w:val="20"/>
          <w:szCs w:val="20"/>
          <w:shd w:val="clear" w:color="auto" w:fill="FFFFFF"/>
        </w:rPr>
      </w:pPr>
    </w:p>
    <w:p w14:paraId="219E4FE5" w14:textId="77777777" w:rsidR="00104617" w:rsidRDefault="00104617" w:rsidP="00C42B31">
      <w:pPr>
        <w:rPr>
          <w:rFonts w:ascii="Arial" w:hAnsi="Arial" w:cs="Arial"/>
          <w:color w:val="333333"/>
          <w:sz w:val="20"/>
          <w:szCs w:val="20"/>
          <w:shd w:val="clear" w:color="auto" w:fill="FFFFFF"/>
        </w:rPr>
      </w:pPr>
    </w:p>
    <w:p w14:paraId="516BC275" w14:textId="77777777" w:rsidR="00104617" w:rsidRDefault="00104617" w:rsidP="00C42B31">
      <w:pPr>
        <w:rPr>
          <w:rFonts w:ascii="Arial" w:hAnsi="Arial" w:cs="Arial"/>
          <w:color w:val="333333"/>
          <w:sz w:val="20"/>
          <w:szCs w:val="20"/>
          <w:shd w:val="clear" w:color="auto" w:fill="FFFFFF"/>
        </w:rPr>
      </w:pPr>
      <w:r>
        <w:rPr>
          <w:rFonts w:ascii="Arial" w:hAnsi="Arial" w:cs="Arial"/>
          <w:color w:val="333333"/>
          <w:sz w:val="20"/>
          <w:szCs w:val="20"/>
          <w:shd w:val="clear" w:color="auto" w:fill="FFFFFF"/>
        </w:rPr>
        <w:br w:type="page"/>
      </w:r>
    </w:p>
    <w:p w14:paraId="2E0FDA2C" w14:textId="77777777" w:rsidR="00104617" w:rsidRPr="00D61662" w:rsidDel="00E65664" w:rsidRDefault="00104617" w:rsidP="00C42B31">
      <w:pPr>
        <w:rPr>
          <w:del w:id="6" w:author="Xiaohui Zhao" w:date="2019-09-17T15:46:00Z"/>
          <w:rFonts w:ascii="Arial" w:hAnsi="Arial" w:cs="Arial"/>
          <w:color w:val="333333"/>
          <w:sz w:val="20"/>
          <w:szCs w:val="20"/>
          <w:shd w:val="clear" w:color="auto" w:fill="FFFFFF"/>
        </w:rPr>
      </w:pPr>
      <w:del w:id="7" w:author="Xiaohui Zhao" w:date="2019-09-17T15:46:00Z">
        <w:r w:rsidRPr="00D61662" w:rsidDel="00E65664">
          <w:rPr>
            <w:rFonts w:ascii="Arial" w:hAnsi="Arial" w:cs="Arial"/>
            <w:color w:val="333333"/>
            <w:sz w:val="20"/>
            <w:szCs w:val="20"/>
            <w:shd w:val="clear" w:color="auto" w:fill="FFFFFF"/>
          </w:rPr>
          <w:lastRenderedPageBreak/>
          <w:delText>\body</w:delText>
        </w:r>
      </w:del>
    </w:p>
    <w:p w14:paraId="31319164" w14:textId="77777777" w:rsidR="00104617" w:rsidRPr="004B1F6B" w:rsidRDefault="00104617" w:rsidP="00C42B31">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Introduction</w:t>
      </w:r>
    </w:p>
    <w:p w14:paraId="55A38723" w14:textId="77777777" w:rsidR="00104617" w:rsidRPr="004B1F6B" w:rsidRDefault="00104617" w:rsidP="00170725">
      <w:pPr>
        <w:rPr>
          <w:rFonts w:ascii="Arial" w:hAnsi="Arial" w:cs="Arial"/>
          <w:color w:val="333333"/>
          <w:sz w:val="20"/>
          <w:szCs w:val="20"/>
          <w:shd w:val="clear" w:color="auto" w:fill="FFFFFF"/>
        </w:rPr>
      </w:pPr>
      <w:r>
        <w:rPr>
          <w:rFonts w:ascii="Arial" w:hAnsi="Arial" w:cs="Arial"/>
          <w:color w:val="333333"/>
          <w:sz w:val="20"/>
          <w:szCs w:val="20"/>
          <w:shd w:val="clear" w:color="auto" w:fill="FFFFFF"/>
        </w:rPr>
        <w:t>D</w:t>
      </w:r>
      <w:r w:rsidRPr="004B1F6B">
        <w:rPr>
          <w:rFonts w:ascii="Arial" w:hAnsi="Arial" w:cs="Arial"/>
          <w:color w:val="333333"/>
          <w:sz w:val="20"/>
          <w:szCs w:val="20"/>
          <w:shd w:val="clear" w:color="auto" w:fill="FFFFFF"/>
        </w:rPr>
        <w:t>evelopment of adipose tissue before birth is crucial for energy storage, insulation and thermogenesis in the neonatal period and for cardiometabolic health in later life.  In the fetus, adipose tissue comprises a mixture of both white and brown adipocyte types (</w:t>
      </w:r>
      <w:r>
        <w:rPr>
          <w:rFonts w:ascii="Arial" w:hAnsi="Arial" w:cs="Arial"/>
          <w:color w:val="333333"/>
          <w:sz w:val="20"/>
          <w:szCs w:val="20"/>
          <w:shd w:val="clear" w:color="auto" w:fill="FFFFFF"/>
        </w:rPr>
        <w:t>1</w:t>
      </w:r>
      <w:r w:rsidRPr="004B1F6B">
        <w:rPr>
          <w:rFonts w:ascii="Arial" w:hAnsi="Arial" w:cs="Arial"/>
          <w:color w:val="333333"/>
          <w:sz w:val="20"/>
          <w:szCs w:val="20"/>
          <w:shd w:val="clear" w:color="auto" w:fill="FFFFFF"/>
        </w:rPr>
        <w:t xml:space="preserve">).  White adipocytes, termed unilocular (UL), contain a large single lipid droplet and secrete a variety of adipokines, such as leptin, while brown adipocytes, termed multilocular (ML), are characterised by the presence of several smaller lipid droplets and an abundance of mitochondria with the capacity for non-shivering thermogenesis.  Thermogenesis in ML adipocytes is enabled by the unique expression of uncoupling protein 1 (UCP1) on the inner mitochondrial membrane which uncouples the electron transport chain to generate heat.  </w:t>
      </w:r>
    </w:p>
    <w:p w14:paraId="7D84336F" w14:textId="77777777" w:rsidR="00104617" w:rsidRPr="004B1F6B" w:rsidRDefault="00104617" w:rsidP="00170725">
      <w:pPr>
        <w:rPr>
          <w:rFonts w:ascii="Arial" w:hAnsi="Arial" w:cs="Arial"/>
          <w:color w:val="333333"/>
          <w:sz w:val="20"/>
          <w:szCs w:val="20"/>
          <w:shd w:val="clear" w:color="auto" w:fill="FFFFFF"/>
        </w:rPr>
      </w:pPr>
    </w:p>
    <w:p w14:paraId="53B634D7" w14:textId="77777777" w:rsidR="00104617" w:rsidRPr="004B1F6B" w:rsidRDefault="00104617" w:rsidP="002B764C">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The</w:t>
      </w:r>
      <w:r>
        <w:rPr>
          <w:rFonts w:ascii="Arial" w:hAnsi="Arial" w:cs="Arial"/>
          <w:color w:val="333333"/>
          <w:sz w:val="20"/>
          <w:szCs w:val="20"/>
          <w:shd w:val="clear" w:color="auto" w:fill="FFFFFF"/>
        </w:rPr>
        <w:t xml:space="preserve"> sheep fetus is commonly used to study</w:t>
      </w:r>
      <w:r w:rsidRPr="004B1F6B">
        <w:rPr>
          <w:rFonts w:ascii="Arial" w:hAnsi="Arial" w:cs="Arial"/>
          <w:color w:val="333333"/>
          <w:sz w:val="20"/>
          <w:szCs w:val="20"/>
          <w:shd w:val="clear" w:color="auto" w:fill="FFFFFF"/>
        </w:rPr>
        <w:t xml:space="preserve"> adipose tissue </w:t>
      </w:r>
      <w:r>
        <w:rPr>
          <w:rFonts w:ascii="Arial" w:hAnsi="Arial" w:cs="Arial"/>
          <w:color w:val="333333"/>
          <w:sz w:val="20"/>
          <w:szCs w:val="20"/>
          <w:shd w:val="clear" w:color="auto" w:fill="FFFFFF"/>
        </w:rPr>
        <w:t xml:space="preserve">development </w:t>
      </w:r>
      <w:r w:rsidRPr="004B1F6B">
        <w:rPr>
          <w:rFonts w:ascii="Arial" w:hAnsi="Arial" w:cs="Arial"/>
          <w:color w:val="333333"/>
          <w:sz w:val="20"/>
          <w:szCs w:val="20"/>
          <w:shd w:val="clear" w:color="auto" w:fill="FFFFFF"/>
        </w:rPr>
        <w:t xml:space="preserve">before birth.  In human and ovine fetuses, adipose tissue first appears around mid-gestation </w:t>
      </w:r>
      <w:r>
        <w:rPr>
          <w:rFonts w:ascii="Arial" w:hAnsi="Arial" w:cs="Arial"/>
          <w:color w:val="333333"/>
          <w:sz w:val="20"/>
          <w:szCs w:val="20"/>
          <w:shd w:val="clear" w:color="auto" w:fill="FFFFFF"/>
        </w:rPr>
        <w:t xml:space="preserve">with a major depot </w:t>
      </w:r>
      <w:r w:rsidRPr="004B1F6B">
        <w:rPr>
          <w:rFonts w:ascii="Arial" w:hAnsi="Arial" w:cs="Arial"/>
          <w:color w:val="333333"/>
          <w:sz w:val="20"/>
          <w:szCs w:val="20"/>
          <w:shd w:val="clear" w:color="auto" w:fill="FFFFFF"/>
        </w:rPr>
        <w:t xml:space="preserve">located around the kidneys in both species (perirenal adipose tissue, PAT; </w:t>
      </w:r>
      <w:r>
        <w:rPr>
          <w:rFonts w:ascii="Arial" w:hAnsi="Arial" w:cs="Arial"/>
          <w:color w:val="333333"/>
          <w:sz w:val="20"/>
          <w:szCs w:val="20"/>
          <w:shd w:val="clear" w:color="auto" w:fill="FFFFFF"/>
        </w:rPr>
        <w:t>2</w:t>
      </w:r>
      <w:r w:rsidRPr="004B1F6B">
        <w:rPr>
          <w:rFonts w:ascii="Arial" w:hAnsi="Arial" w:cs="Arial"/>
          <w:color w:val="333333"/>
          <w:sz w:val="20"/>
          <w:szCs w:val="20"/>
          <w:shd w:val="clear" w:color="auto" w:fill="FFFFFF"/>
        </w:rPr>
        <w:t>).  Towards term, changes in the structure and function of fetal adipose tissue are observed in the preparation for the nutritional and thermoregulatory challenges at birth (</w:t>
      </w:r>
      <w:r>
        <w:rPr>
          <w:rFonts w:ascii="Arial" w:hAnsi="Arial" w:cs="Arial"/>
          <w:color w:val="333333"/>
          <w:sz w:val="20"/>
          <w:szCs w:val="20"/>
          <w:shd w:val="clear" w:color="auto" w:fill="FFFFFF"/>
        </w:rPr>
        <w:t>1</w:t>
      </w:r>
      <w:r w:rsidRPr="004B1F6B">
        <w:rPr>
          <w:rFonts w:ascii="Arial" w:hAnsi="Arial" w:cs="Arial"/>
          <w:color w:val="333333"/>
          <w:sz w:val="20"/>
          <w:szCs w:val="20"/>
          <w:shd w:val="clear" w:color="auto" w:fill="FFFFFF"/>
        </w:rPr>
        <w:t xml:space="preserve">).  Differential gene expression profiles have been reported in ovine PAT </w:t>
      </w:r>
      <w:r>
        <w:rPr>
          <w:rFonts w:ascii="Arial" w:hAnsi="Arial" w:cs="Arial"/>
          <w:color w:val="333333"/>
          <w:sz w:val="20"/>
          <w:szCs w:val="20"/>
          <w:shd w:val="clear" w:color="auto" w:fill="FFFFFF"/>
        </w:rPr>
        <w:t>perinatally</w:t>
      </w:r>
      <w:r w:rsidRPr="004B1F6B">
        <w:rPr>
          <w:rFonts w:ascii="Arial" w:hAnsi="Arial" w:cs="Arial"/>
          <w:color w:val="333333"/>
          <w:sz w:val="20"/>
          <w:szCs w:val="20"/>
          <w:shd w:val="clear" w:color="auto" w:fill="FFFFFF"/>
        </w:rPr>
        <w:t xml:space="preserve"> as the structure of adipose tissue undergoes the transition from predominantly ML adipocytes at birth to UL adipocyte types at two weeks of postnatal life (</w:t>
      </w:r>
      <w:r>
        <w:rPr>
          <w:rFonts w:ascii="Arial" w:hAnsi="Arial" w:cs="Arial"/>
          <w:color w:val="333333"/>
          <w:sz w:val="20"/>
          <w:szCs w:val="20"/>
          <w:shd w:val="clear" w:color="auto" w:fill="FFFFFF"/>
        </w:rPr>
        <w:t>1, 3</w:t>
      </w:r>
      <w:r w:rsidRPr="004B1F6B">
        <w:rPr>
          <w:rFonts w:ascii="Arial" w:hAnsi="Arial" w:cs="Arial"/>
          <w:color w:val="333333"/>
          <w:sz w:val="20"/>
          <w:szCs w:val="20"/>
          <w:shd w:val="clear" w:color="auto" w:fill="FFFFFF"/>
        </w:rPr>
        <w:t xml:space="preserve">).  In </w:t>
      </w:r>
      <w:r>
        <w:rPr>
          <w:rFonts w:ascii="Arial" w:hAnsi="Arial" w:cs="Arial"/>
          <w:color w:val="333333"/>
          <w:sz w:val="20"/>
          <w:szCs w:val="20"/>
          <w:shd w:val="clear" w:color="auto" w:fill="FFFFFF"/>
        </w:rPr>
        <w:t>fetal sheep</w:t>
      </w:r>
      <w:r w:rsidRPr="004B1F6B">
        <w:rPr>
          <w:rFonts w:ascii="Arial" w:hAnsi="Arial" w:cs="Arial"/>
          <w:color w:val="333333"/>
          <w:sz w:val="20"/>
          <w:szCs w:val="20"/>
          <w:shd w:val="clear" w:color="auto" w:fill="FFFFFF"/>
        </w:rPr>
        <w:t>, leptin and UCP1 mRNA abundances in PAT increase near term, in association with rising concentrations of cortisol and</w:t>
      </w:r>
      <w:r>
        <w:rPr>
          <w:rFonts w:ascii="Arial" w:hAnsi="Arial" w:cs="Arial"/>
          <w:color w:val="333333"/>
          <w:sz w:val="20"/>
          <w:szCs w:val="20"/>
          <w:shd w:val="clear" w:color="auto" w:fill="FFFFFF"/>
        </w:rPr>
        <w:t xml:space="preserve"> triiodothyronine (T3)</w:t>
      </w:r>
      <w:r w:rsidRPr="004B1F6B">
        <w:rPr>
          <w:rFonts w:ascii="Arial" w:hAnsi="Arial" w:cs="Arial"/>
          <w:color w:val="333333"/>
          <w:sz w:val="20"/>
          <w:szCs w:val="20"/>
          <w:shd w:val="clear" w:color="auto" w:fill="FFFFFF"/>
        </w:rPr>
        <w:t xml:space="preserve"> in the circulation (</w:t>
      </w:r>
      <w:r>
        <w:rPr>
          <w:rFonts w:ascii="Arial" w:hAnsi="Arial" w:cs="Arial"/>
          <w:color w:val="333333"/>
          <w:sz w:val="20"/>
          <w:szCs w:val="20"/>
          <w:shd w:val="clear" w:color="auto" w:fill="FFFFFF"/>
        </w:rPr>
        <w:t>4, 5</w:t>
      </w:r>
      <w:r w:rsidRPr="004B1F6B">
        <w:rPr>
          <w:rFonts w:ascii="Arial" w:hAnsi="Arial" w:cs="Arial"/>
          <w:color w:val="333333"/>
          <w:sz w:val="20"/>
          <w:szCs w:val="20"/>
          <w:shd w:val="clear" w:color="auto" w:fill="FFFFFF"/>
        </w:rPr>
        <w:t>).</w:t>
      </w:r>
    </w:p>
    <w:p w14:paraId="1015FE57" w14:textId="77777777" w:rsidR="00104617" w:rsidRPr="004B1F6B" w:rsidRDefault="00104617" w:rsidP="00170725">
      <w:pPr>
        <w:rPr>
          <w:rFonts w:ascii="Arial" w:hAnsi="Arial" w:cs="Arial"/>
          <w:color w:val="333333"/>
          <w:sz w:val="20"/>
          <w:szCs w:val="20"/>
          <w:shd w:val="clear" w:color="auto" w:fill="FFFFFF"/>
        </w:rPr>
      </w:pPr>
    </w:p>
    <w:p w14:paraId="36CB081A" w14:textId="77777777" w:rsidR="00104617" w:rsidRPr="004B1F6B" w:rsidRDefault="00104617" w:rsidP="00684B6D">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Thyroid hormones, thyroxine (T4) and </w:t>
      </w:r>
      <w:r>
        <w:rPr>
          <w:rFonts w:ascii="Arial" w:hAnsi="Arial" w:cs="Arial"/>
          <w:color w:val="333333"/>
          <w:sz w:val="20"/>
          <w:szCs w:val="20"/>
          <w:shd w:val="clear" w:color="auto" w:fill="FFFFFF"/>
        </w:rPr>
        <w:t>T3</w:t>
      </w:r>
      <w:r w:rsidRPr="004B1F6B">
        <w:rPr>
          <w:rFonts w:ascii="Arial" w:hAnsi="Arial" w:cs="Arial"/>
          <w:color w:val="333333"/>
          <w:sz w:val="20"/>
          <w:szCs w:val="20"/>
          <w:shd w:val="clear" w:color="auto" w:fill="FFFFFF"/>
        </w:rPr>
        <w:t>, have important roles in the control of growth, metabolism and development of the fetus (</w:t>
      </w:r>
      <w:r>
        <w:rPr>
          <w:rFonts w:ascii="Arial" w:hAnsi="Arial" w:cs="Arial"/>
          <w:color w:val="333333"/>
          <w:sz w:val="20"/>
          <w:szCs w:val="20"/>
          <w:shd w:val="clear" w:color="auto" w:fill="FFFFFF"/>
        </w:rPr>
        <w:t>6</w:t>
      </w:r>
      <w:r w:rsidRPr="004B1F6B">
        <w:rPr>
          <w:rFonts w:ascii="Arial" w:hAnsi="Arial" w:cs="Arial"/>
          <w:color w:val="333333"/>
          <w:sz w:val="20"/>
          <w:szCs w:val="20"/>
          <w:shd w:val="clear" w:color="auto" w:fill="FFFFFF"/>
        </w:rPr>
        <w:t xml:space="preserve">).  In animal models, experimental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modifies fetal growth and impairs the maturation of organ systems, including the cardiovascular, nervous and skeletomuscular systems (</w:t>
      </w:r>
      <w:r>
        <w:rPr>
          <w:rFonts w:ascii="Arial" w:hAnsi="Arial" w:cs="Arial"/>
          <w:color w:val="333333"/>
          <w:sz w:val="20"/>
          <w:szCs w:val="20"/>
          <w:shd w:val="clear" w:color="auto" w:fill="FFFFFF"/>
        </w:rPr>
        <w:t>6</w:t>
      </w:r>
      <w:r w:rsidRPr="004B1F6B">
        <w:rPr>
          <w:rFonts w:ascii="Arial" w:hAnsi="Arial" w:cs="Arial"/>
          <w:color w:val="333333"/>
          <w:sz w:val="20"/>
          <w:szCs w:val="20"/>
          <w:shd w:val="clear" w:color="auto" w:fill="FFFFFF"/>
        </w:rPr>
        <w:t xml:space="preserve">).  Thyroid hormones are key regulators of </w:t>
      </w:r>
      <w:r>
        <w:rPr>
          <w:rFonts w:ascii="Arial" w:hAnsi="Arial" w:cs="Arial"/>
          <w:color w:val="333333"/>
          <w:sz w:val="20"/>
          <w:szCs w:val="20"/>
          <w:shd w:val="clear" w:color="auto" w:fill="FFFFFF"/>
        </w:rPr>
        <w:t xml:space="preserve">neonatal </w:t>
      </w:r>
      <w:r w:rsidRPr="004B1F6B">
        <w:rPr>
          <w:rFonts w:ascii="Arial" w:hAnsi="Arial" w:cs="Arial"/>
          <w:color w:val="333333"/>
          <w:sz w:val="20"/>
          <w:szCs w:val="20"/>
          <w:shd w:val="clear" w:color="auto" w:fill="FFFFFF"/>
        </w:rPr>
        <w:t>bo</w:t>
      </w:r>
      <w:r>
        <w:rPr>
          <w:rFonts w:ascii="Arial" w:hAnsi="Arial" w:cs="Arial"/>
          <w:color w:val="333333"/>
          <w:sz w:val="20"/>
          <w:szCs w:val="20"/>
          <w:shd w:val="clear" w:color="auto" w:fill="FFFFFF"/>
        </w:rPr>
        <w:t>dy temperature</w:t>
      </w:r>
      <w:r w:rsidRPr="004B1F6B">
        <w:rPr>
          <w:rFonts w:ascii="Arial" w:hAnsi="Arial" w:cs="Arial"/>
          <w:color w:val="333333"/>
          <w:sz w:val="20"/>
          <w:szCs w:val="20"/>
          <w:shd w:val="clear" w:color="auto" w:fill="FFFFFF"/>
        </w:rPr>
        <w:t xml:space="preserve">, and hypothyroidism in </w:t>
      </w:r>
      <w:r>
        <w:rPr>
          <w:rFonts w:ascii="Arial" w:hAnsi="Arial" w:cs="Arial"/>
          <w:color w:val="333333"/>
          <w:sz w:val="20"/>
          <w:szCs w:val="20"/>
          <w:shd w:val="clear" w:color="auto" w:fill="FFFFFF"/>
        </w:rPr>
        <w:t>fetal sheep</w:t>
      </w:r>
      <w:r w:rsidRPr="004B1F6B">
        <w:rPr>
          <w:rFonts w:ascii="Arial" w:hAnsi="Arial" w:cs="Arial"/>
          <w:color w:val="333333"/>
          <w:sz w:val="20"/>
          <w:szCs w:val="20"/>
          <w:shd w:val="clear" w:color="auto" w:fill="FFFFFF"/>
        </w:rPr>
        <w:t xml:space="preserve"> impairs adipose thermogenic capacity and the ability to maintain body temperature at birth (</w:t>
      </w:r>
      <w:r>
        <w:rPr>
          <w:rFonts w:ascii="Arial" w:hAnsi="Arial" w:cs="Arial"/>
          <w:color w:val="333333"/>
          <w:sz w:val="20"/>
          <w:szCs w:val="20"/>
          <w:shd w:val="clear" w:color="auto" w:fill="FFFFFF"/>
        </w:rPr>
        <w:t>7</w:t>
      </w:r>
      <w:r w:rsidRPr="004B1F6B">
        <w:rPr>
          <w:rFonts w:ascii="Arial" w:hAnsi="Arial" w:cs="Arial"/>
          <w:color w:val="333333"/>
          <w:sz w:val="20"/>
          <w:szCs w:val="20"/>
          <w:shd w:val="clear" w:color="auto" w:fill="FFFFFF"/>
        </w:rPr>
        <w:t xml:space="preserve">).  Human neonates with congenital hypothyroidism </w:t>
      </w:r>
      <w:r>
        <w:rPr>
          <w:rFonts w:ascii="Arial" w:hAnsi="Arial" w:cs="Arial"/>
          <w:color w:val="333333"/>
          <w:sz w:val="20"/>
          <w:szCs w:val="20"/>
          <w:shd w:val="clear" w:color="auto" w:fill="FFFFFF"/>
        </w:rPr>
        <w:t xml:space="preserve">(CH) </w:t>
      </w:r>
      <w:r w:rsidRPr="004B1F6B">
        <w:rPr>
          <w:rFonts w:ascii="Arial" w:hAnsi="Arial" w:cs="Arial"/>
          <w:color w:val="333333"/>
          <w:sz w:val="20"/>
          <w:szCs w:val="20"/>
          <w:shd w:val="clear" w:color="auto" w:fill="FFFFFF"/>
        </w:rPr>
        <w:t>are also at risk of developing hypothermia (</w:t>
      </w:r>
      <w:r>
        <w:rPr>
          <w:rFonts w:ascii="Arial" w:hAnsi="Arial" w:cs="Arial"/>
          <w:color w:val="333333"/>
          <w:sz w:val="20"/>
          <w:szCs w:val="20"/>
          <w:shd w:val="clear" w:color="auto" w:fill="FFFFFF"/>
        </w:rPr>
        <w:t>8</w:t>
      </w:r>
      <w:r w:rsidRPr="004B1F6B">
        <w:rPr>
          <w:rFonts w:ascii="Arial" w:hAnsi="Arial" w:cs="Arial"/>
          <w:color w:val="333333"/>
          <w:sz w:val="20"/>
          <w:szCs w:val="20"/>
          <w:shd w:val="clear" w:color="auto" w:fill="FFFFFF"/>
        </w:rPr>
        <w:t xml:space="preserve">).  Regulation of adipogenesis and adipose </w:t>
      </w:r>
      <w:r>
        <w:rPr>
          <w:rFonts w:ascii="Arial" w:hAnsi="Arial" w:cs="Arial"/>
          <w:color w:val="333333"/>
          <w:sz w:val="20"/>
          <w:szCs w:val="20"/>
          <w:shd w:val="clear" w:color="auto" w:fill="FFFFFF"/>
        </w:rPr>
        <w:t>function</w:t>
      </w:r>
      <w:r w:rsidRPr="004B1F6B">
        <w:rPr>
          <w:rFonts w:ascii="Arial" w:hAnsi="Arial" w:cs="Arial"/>
          <w:color w:val="333333"/>
          <w:sz w:val="20"/>
          <w:szCs w:val="20"/>
          <w:shd w:val="clear" w:color="auto" w:fill="FFFFFF"/>
        </w:rPr>
        <w:t xml:space="preserve"> by thyroid hormones during fetal life has important implications for the offspring, not only for survival in the immediate postnatal period but </w:t>
      </w:r>
      <w:r>
        <w:rPr>
          <w:rFonts w:ascii="Arial" w:hAnsi="Arial" w:cs="Arial"/>
          <w:color w:val="333333"/>
          <w:sz w:val="20"/>
          <w:szCs w:val="20"/>
          <w:shd w:val="clear" w:color="auto" w:fill="FFFFFF"/>
        </w:rPr>
        <w:t xml:space="preserve">also </w:t>
      </w:r>
      <w:r w:rsidRPr="004B1F6B">
        <w:rPr>
          <w:rFonts w:ascii="Arial" w:hAnsi="Arial" w:cs="Arial"/>
          <w:color w:val="333333"/>
          <w:sz w:val="20"/>
          <w:szCs w:val="20"/>
          <w:shd w:val="clear" w:color="auto" w:fill="FFFFFF"/>
        </w:rPr>
        <w:t xml:space="preserve">for health in later life.  Children and young adults diagnosed with </w:t>
      </w:r>
      <w:r>
        <w:rPr>
          <w:rFonts w:ascii="Arial" w:hAnsi="Arial" w:cs="Arial"/>
          <w:color w:val="333333"/>
          <w:sz w:val="20"/>
          <w:szCs w:val="20"/>
          <w:shd w:val="clear" w:color="auto" w:fill="FFFFFF"/>
        </w:rPr>
        <w:t>CH</w:t>
      </w:r>
      <w:r w:rsidRPr="004B1F6B">
        <w:rPr>
          <w:rFonts w:ascii="Arial" w:hAnsi="Arial" w:cs="Arial"/>
          <w:color w:val="333333"/>
          <w:sz w:val="20"/>
          <w:szCs w:val="20"/>
          <w:shd w:val="clear" w:color="auto" w:fill="FFFFFF"/>
        </w:rPr>
        <w:t xml:space="preserve"> at birth have an increased body mass index and are at greater risk of </w:t>
      </w:r>
      <w:r>
        <w:rPr>
          <w:rFonts w:ascii="Arial" w:hAnsi="Arial" w:cs="Arial"/>
          <w:color w:val="333333"/>
          <w:sz w:val="20"/>
          <w:szCs w:val="20"/>
          <w:shd w:val="clear" w:color="auto" w:fill="FFFFFF"/>
        </w:rPr>
        <w:t>obesity, insulin resistance and non-alcoholic fatty liver (NAFL)</w:t>
      </w:r>
      <w:r w:rsidRPr="004B1F6B">
        <w:rPr>
          <w:rFonts w:ascii="Arial" w:hAnsi="Arial" w:cs="Arial"/>
          <w:color w:val="333333"/>
          <w:sz w:val="20"/>
          <w:szCs w:val="20"/>
          <w:shd w:val="clear" w:color="auto" w:fill="FFFFFF"/>
        </w:rPr>
        <w:t>, despite thyroid hormone treatment from diagnosis (</w:t>
      </w:r>
      <w:r>
        <w:rPr>
          <w:rFonts w:ascii="Arial" w:hAnsi="Arial" w:cs="Arial"/>
          <w:color w:val="333333"/>
          <w:sz w:val="20"/>
          <w:szCs w:val="20"/>
          <w:shd w:val="clear" w:color="auto" w:fill="FFFFFF"/>
        </w:rPr>
        <w:t>9-11</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In rat</w:t>
      </w:r>
      <w:r w:rsidRPr="004B1F6B">
        <w:rPr>
          <w:rFonts w:ascii="Arial" w:hAnsi="Arial" w:cs="Arial"/>
          <w:color w:val="333333"/>
          <w:sz w:val="20"/>
          <w:szCs w:val="20"/>
          <w:shd w:val="clear" w:color="auto" w:fill="FFFFFF"/>
        </w:rPr>
        <w:t xml:space="preserve">s, maternal hypothyroidism during pregnancy </w:t>
      </w:r>
      <w:r>
        <w:rPr>
          <w:rFonts w:ascii="Arial" w:hAnsi="Arial" w:cs="Arial"/>
          <w:color w:val="333333"/>
          <w:sz w:val="20"/>
          <w:szCs w:val="20"/>
          <w:shd w:val="clear" w:color="auto" w:fill="FFFFFF"/>
        </w:rPr>
        <w:t xml:space="preserve">also </w:t>
      </w:r>
      <w:r w:rsidRPr="004B1F6B">
        <w:rPr>
          <w:rFonts w:ascii="Arial" w:hAnsi="Arial" w:cs="Arial"/>
          <w:color w:val="333333"/>
          <w:sz w:val="20"/>
          <w:szCs w:val="20"/>
          <w:shd w:val="clear" w:color="auto" w:fill="FFFFFF"/>
        </w:rPr>
        <w:t xml:space="preserve">increases visceral </w:t>
      </w:r>
      <w:r w:rsidRPr="004B1F6B">
        <w:rPr>
          <w:rFonts w:ascii="Arial" w:hAnsi="Arial" w:cs="Arial"/>
          <w:color w:val="333333"/>
          <w:sz w:val="20"/>
          <w:szCs w:val="20"/>
          <w:shd w:val="clear" w:color="auto" w:fill="FFFFFF"/>
        </w:rPr>
        <w:lastRenderedPageBreak/>
        <w:t>fat mass and causes glucose intolerance in the adult offspring, in association with tissue-specific changes in the expression of the glucose</w:t>
      </w:r>
      <w:r>
        <w:rPr>
          <w:rFonts w:ascii="Arial" w:hAnsi="Arial" w:cs="Arial"/>
          <w:color w:val="333333"/>
          <w:sz w:val="20"/>
          <w:szCs w:val="20"/>
          <w:shd w:val="clear" w:color="auto" w:fill="FFFFFF"/>
        </w:rPr>
        <w:t xml:space="preserve"> transporters GLUT</w:t>
      </w:r>
      <w:r w:rsidRPr="004B1F6B">
        <w:rPr>
          <w:rFonts w:ascii="Arial" w:hAnsi="Arial" w:cs="Arial"/>
          <w:color w:val="333333"/>
          <w:sz w:val="20"/>
          <w:szCs w:val="20"/>
          <w:shd w:val="clear" w:color="auto" w:fill="FFFFFF"/>
        </w:rPr>
        <w:t xml:space="preserve">1 and </w:t>
      </w:r>
      <w:r>
        <w:rPr>
          <w:rFonts w:ascii="Arial" w:hAnsi="Arial" w:cs="Arial"/>
          <w:color w:val="333333"/>
          <w:sz w:val="20"/>
          <w:szCs w:val="20"/>
          <w:shd w:val="clear" w:color="auto" w:fill="FFFFFF"/>
        </w:rPr>
        <w:t>GLUT</w:t>
      </w:r>
      <w:r w:rsidRPr="004B1F6B">
        <w:rPr>
          <w:rFonts w:ascii="Arial" w:hAnsi="Arial" w:cs="Arial"/>
          <w:color w:val="333333"/>
          <w:sz w:val="20"/>
          <w:szCs w:val="20"/>
          <w:shd w:val="clear" w:color="auto" w:fill="FFFFFF"/>
        </w:rPr>
        <w:t>4 (</w:t>
      </w:r>
      <w:r>
        <w:rPr>
          <w:rFonts w:ascii="Arial" w:hAnsi="Arial" w:cs="Arial"/>
          <w:color w:val="333333"/>
          <w:sz w:val="20"/>
          <w:szCs w:val="20"/>
          <w:shd w:val="clear" w:color="auto" w:fill="FFFFFF"/>
        </w:rPr>
        <w:t>12, 13</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Intrauterine p</w:t>
      </w:r>
      <w:r w:rsidRPr="004B1F6B">
        <w:rPr>
          <w:rFonts w:ascii="Arial" w:hAnsi="Arial" w:cs="Arial"/>
          <w:color w:val="333333"/>
          <w:sz w:val="20"/>
          <w:szCs w:val="20"/>
          <w:shd w:val="clear" w:color="auto" w:fill="FFFFFF"/>
        </w:rPr>
        <w:t xml:space="preserve">rogramming of adiposity has implications for </w:t>
      </w:r>
      <w:r>
        <w:rPr>
          <w:rFonts w:ascii="Arial" w:hAnsi="Arial" w:cs="Arial"/>
          <w:color w:val="333333"/>
          <w:sz w:val="20"/>
          <w:szCs w:val="20"/>
          <w:shd w:val="clear" w:color="auto" w:fill="FFFFFF"/>
        </w:rPr>
        <w:t xml:space="preserve">adult </w:t>
      </w:r>
      <w:r w:rsidRPr="004B1F6B">
        <w:rPr>
          <w:rFonts w:ascii="Arial" w:hAnsi="Arial" w:cs="Arial"/>
          <w:color w:val="333333"/>
          <w:sz w:val="20"/>
          <w:szCs w:val="20"/>
          <w:shd w:val="clear" w:color="auto" w:fill="FFFFFF"/>
        </w:rPr>
        <w:t>insulin sensitivity and cardiometabolic disease (</w:t>
      </w:r>
      <w:r>
        <w:rPr>
          <w:rFonts w:ascii="Arial" w:hAnsi="Arial" w:cs="Arial"/>
          <w:color w:val="333333"/>
          <w:sz w:val="20"/>
          <w:szCs w:val="20"/>
          <w:shd w:val="clear" w:color="auto" w:fill="FFFFFF"/>
        </w:rPr>
        <w:t>14</w:t>
      </w:r>
      <w:r w:rsidRPr="004B1F6B">
        <w:rPr>
          <w:rFonts w:ascii="Arial" w:hAnsi="Arial" w:cs="Arial"/>
          <w:color w:val="333333"/>
          <w:sz w:val="20"/>
          <w:szCs w:val="20"/>
          <w:shd w:val="clear" w:color="auto" w:fill="FFFFFF"/>
        </w:rPr>
        <w:t>).  Cross-talk between adipose tissue, especially PAT, liver and skeletal muscle may be mediated by adipose-derived factors such as free fatty acids and adipocytokines.  In adult humans, PAT thickness has been correlated with increased risk of conditions including hypertension, fatty liver and coronary heart disease (</w:t>
      </w:r>
      <w:r>
        <w:rPr>
          <w:rFonts w:ascii="Arial" w:hAnsi="Arial" w:cs="Arial"/>
          <w:color w:val="333333"/>
          <w:sz w:val="20"/>
          <w:szCs w:val="20"/>
          <w:shd w:val="clear" w:color="auto" w:fill="FFFFFF"/>
        </w:rPr>
        <w:t>15</w:t>
      </w:r>
      <w:r w:rsidRPr="004B1F6B">
        <w:rPr>
          <w:rFonts w:ascii="Arial" w:hAnsi="Arial" w:cs="Arial"/>
          <w:color w:val="333333"/>
          <w:sz w:val="20"/>
          <w:szCs w:val="20"/>
          <w:shd w:val="clear" w:color="auto" w:fill="FFFFFF"/>
        </w:rPr>
        <w:t>).</w:t>
      </w:r>
    </w:p>
    <w:p w14:paraId="2602A5A3" w14:textId="77777777" w:rsidR="00104617" w:rsidRDefault="00104617" w:rsidP="0096621A">
      <w:pPr>
        <w:rPr>
          <w:rFonts w:ascii="Arial" w:hAnsi="Arial" w:cs="Arial"/>
          <w:color w:val="333333"/>
          <w:sz w:val="20"/>
          <w:szCs w:val="20"/>
          <w:shd w:val="clear" w:color="auto" w:fill="FFFFFF"/>
        </w:rPr>
      </w:pPr>
    </w:p>
    <w:p w14:paraId="4E993009" w14:textId="1404E489" w:rsidR="00104617" w:rsidRPr="004B1F6B" w:rsidRDefault="00104617" w:rsidP="00AE36E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The aims of the current study were to determine the effects of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on the growth and development of </w:t>
      </w:r>
      <w:r>
        <w:rPr>
          <w:rFonts w:ascii="Arial" w:hAnsi="Arial" w:cs="Arial"/>
          <w:color w:val="333333"/>
          <w:sz w:val="20"/>
          <w:szCs w:val="20"/>
          <w:shd w:val="clear" w:color="auto" w:fill="FFFFFF"/>
        </w:rPr>
        <w:t xml:space="preserve">ovine </w:t>
      </w:r>
      <w:r w:rsidRPr="004B1F6B">
        <w:rPr>
          <w:rFonts w:ascii="Arial" w:hAnsi="Arial" w:cs="Arial"/>
          <w:color w:val="333333"/>
          <w:sz w:val="20"/>
          <w:szCs w:val="20"/>
          <w:shd w:val="clear" w:color="auto" w:fill="FFFFFF"/>
        </w:rPr>
        <w:t xml:space="preserve">adipose tissue, and to determine the molecular mechanisms responsible using transcriptome profiling.  </w:t>
      </w:r>
      <w:r>
        <w:rPr>
          <w:rFonts w:ascii="Arial" w:hAnsi="Arial" w:cs="Arial"/>
          <w:color w:val="333333"/>
          <w:sz w:val="20"/>
          <w:szCs w:val="20"/>
          <w:shd w:val="clear" w:color="auto" w:fill="FFFFFF"/>
        </w:rPr>
        <w:t xml:space="preserve">The study tested the </w:t>
      </w:r>
      <w:r w:rsidRPr="004B1F6B">
        <w:rPr>
          <w:rFonts w:ascii="Arial" w:hAnsi="Arial" w:cs="Arial"/>
          <w:color w:val="333333"/>
          <w:sz w:val="20"/>
          <w:szCs w:val="20"/>
          <w:shd w:val="clear" w:color="auto" w:fill="FFFFFF"/>
        </w:rPr>
        <w:t xml:space="preserve">hypothesis that thyroid hormone deficiency during late gestation would increase and decrease the amounts of UL and ML adipocytes, respectively, </w:t>
      </w:r>
      <w:r>
        <w:rPr>
          <w:rFonts w:ascii="Arial" w:hAnsi="Arial" w:cs="Arial"/>
          <w:color w:val="333333"/>
          <w:sz w:val="20"/>
          <w:szCs w:val="20"/>
          <w:shd w:val="clear" w:color="auto" w:fill="FFFFFF"/>
        </w:rPr>
        <w:t>and</w:t>
      </w:r>
      <w:r w:rsidRPr="004B1F6B">
        <w:rPr>
          <w:rFonts w:ascii="Arial" w:hAnsi="Arial" w:cs="Arial"/>
          <w:color w:val="333333"/>
          <w:sz w:val="20"/>
          <w:szCs w:val="20"/>
          <w:shd w:val="clear" w:color="auto" w:fill="FFFFFF"/>
        </w:rPr>
        <w:t xml:space="preserve"> impair the thermogenic capacity near term.  </w:t>
      </w:r>
      <w:r>
        <w:rPr>
          <w:rFonts w:ascii="Arial" w:hAnsi="Arial" w:cs="Arial"/>
          <w:color w:val="333333"/>
          <w:sz w:val="20"/>
          <w:szCs w:val="20"/>
          <w:shd w:val="clear" w:color="auto" w:fill="FFFFFF"/>
        </w:rPr>
        <w:t>T</w:t>
      </w:r>
      <w:r w:rsidRPr="004B1F6B">
        <w:rPr>
          <w:rFonts w:ascii="Arial" w:hAnsi="Arial" w:cs="Arial"/>
          <w:color w:val="333333"/>
          <w:sz w:val="20"/>
          <w:szCs w:val="20"/>
          <w:shd w:val="clear" w:color="auto" w:fill="FFFFFF"/>
        </w:rPr>
        <w:t>he structure, transcri</w:t>
      </w:r>
      <w:r>
        <w:rPr>
          <w:rFonts w:ascii="Arial" w:hAnsi="Arial" w:cs="Arial"/>
          <w:color w:val="333333"/>
          <w:sz w:val="20"/>
          <w:szCs w:val="20"/>
          <w:shd w:val="clear" w:color="auto" w:fill="FFFFFF"/>
        </w:rPr>
        <w:t xml:space="preserve">ptome and protein expression </w:t>
      </w:r>
      <w:proofErr w:type="gramStart"/>
      <w:r>
        <w:rPr>
          <w:rFonts w:ascii="Arial" w:hAnsi="Arial" w:cs="Arial"/>
          <w:color w:val="333333"/>
          <w:sz w:val="20"/>
          <w:szCs w:val="20"/>
          <w:shd w:val="clear" w:color="auto" w:fill="FFFFFF"/>
        </w:rPr>
        <w:t>was</w:t>
      </w:r>
      <w:proofErr w:type="gramEnd"/>
      <w:r>
        <w:rPr>
          <w:rFonts w:ascii="Arial" w:hAnsi="Arial" w:cs="Arial"/>
          <w:color w:val="333333"/>
          <w:sz w:val="20"/>
          <w:szCs w:val="20"/>
          <w:shd w:val="clear" w:color="auto" w:fill="FFFFFF"/>
        </w:rPr>
        <w:t xml:space="preserve"> assessed in PAT </w:t>
      </w:r>
      <w:r w:rsidRPr="004B1F6B">
        <w:rPr>
          <w:rFonts w:ascii="Arial" w:hAnsi="Arial" w:cs="Arial"/>
          <w:color w:val="333333"/>
          <w:sz w:val="20"/>
          <w:szCs w:val="20"/>
          <w:shd w:val="clear" w:color="auto" w:fill="FFFFFF"/>
        </w:rPr>
        <w:t xml:space="preserve">from twin sheep fetuses, </w:t>
      </w:r>
      <w:r>
        <w:rPr>
          <w:rFonts w:ascii="Arial" w:hAnsi="Arial" w:cs="Arial"/>
          <w:color w:val="333333"/>
          <w:sz w:val="20"/>
          <w:szCs w:val="20"/>
          <w:shd w:val="clear" w:color="auto" w:fill="FFFFFF"/>
        </w:rPr>
        <w:t>in which</w:t>
      </w:r>
      <w:r w:rsidRPr="004B1F6B">
        <w:rPr>
          <w:rFonts w:ascii="Arial" w:hAnsi="Arial" w:cs="Arial"/>
          <w:color w:val="333333"/>
          <w:sz w:val="20"/>
          <w:szCs w:val="20"/>
          <w:shd w:val="clear" w:color="auto" w:fill="FFFFFF"/>
        </w:rPr>
        <w:t xml:space="preserve"> the thyroid gland of one </w:t>
      </w:r>
      <w:r>
        <w:rPr>
          <w:rFonts w:ascii="Arial" w:hAnsi="Arial" w:cs="Arial"/>
          <w:color w:val="333333"/>
          <w:sz w:val="20"/>
          <w:szCs w:val="20"/>
          <w:shd w:val="clear" w:color="auto" w:fill="FFFFFF"/>
        </w:rPr>
        <w:t>twin</w:t>
      </w:r>
      <w:r w:rsidRPr="004B1F6B">
        <w:rPr>
          <w:rFonts w:ascii="Arial" w:hAnsi="Arial" w:cs="Arial"/>
          <w:color w:val="333333"/>
          <w:sz w:val="20"/>
          <w:szCs w:val="20"/>
          <w:shd w:val="clear" w:color="auto" w:fill="FFFFFF"/>
        </w:rPr>
        <w:t xml:space="preserve"> was surgically removed during late gestation</w:t>
      </w:r>
      <w:r>
        <w:rPr>
          <w:rFonts w:ascii="Arial" w:hAnsi="Arial" w:cs="Arial"/>
          <w:color w:val="333333"/>
          <w:sz w:val="20"/>
          <w:szCs w:val="20"/>
          <w:shd w:val="clear" w:color="auto" w:fill="FFFFFF"/>
        </w:rPr>
        <w:t xml:space="preserve"> while the other was </w:t>
      </w:r>
      <w:ins w:id="8" w:author="Xiaohui Zhao" w:date="2019-09-18T10:28:00Z">
        <w:r w:rsidR="00D6119E">
          <w:rPr>
            <w:rFonts w:ascii="Arial" w:hAnsi="Arial" w:cs="Arial"/>
            <w:color w:val="333333"/>
            <w:sz w:val="20"/>
            <w:szCs w:val="20"/>
            <w:shd w:val="clear" w:color="auto" w:fill="FFFFFF"/>
          </w:rPr>
          <w:t>s</w:t>
        </w:r>
      </w:ins>
      <w:del w:id="9" w:author="Xiaohui Zhao" w:date="2019-09-17T15:55:00Z">
        <w:r w:rsidDel="00CB273D">
          <w:rPr>
            <w:rFonts w:ascii="Arial" w:hAnsi="Arial" w:cs="Arial"/>
            <w:color w:val="333333"/>
            <w:sz w:val="20"/>
            <w:szCs w:val="20"/>
            <w:shd w:val="clear" w:color="auto" w:fill="FFFFFF"/>
          </w:rPr>
          <w:delText>s</w:delText>
        </w:r>
      </w:del>
      <w:r>
        <w:rPr>
          <w:rFonts w:ascii="Arial" w:hAnsi="Arial" w:cs="Arial"/>
          <w:color w:val="333333"/>
          <w:sz w:val="20"/>
          <w:szCs w:val="20"/>
          <w:shd w:val="clear" w:color="auto" w:fill="FFFFFF"/>
        </w:rPr>
        <w:t>ham-operated as a control</w:t>
      </w:r>
      <w:r w:rsidRPr="004B1F6B">
        <w:rPr>
          <w:rFonts w:ascii="Arial" w:hAnsi="Arial" w:cs="Arial"/>
          <w:color w:val="333333"/>
          <w:sz w:val="20"/>
          <w:szCs w:val="20"/>
          <w:shd w:val="clear" w:color="auto" w:fill="FFFFFF"/>
        </w:rPr>
        <w:t xml:space="preserve">.  </w:t>
      </w:r>
    </w:p>
    <w:p w14:paraId="65D4B098" w14:textId="77777777" w:rsidR="00104617" w:rsidRPr="004B1F6B" w:rsidRDefault="00104617" w:rsidP="00173A4C">
      <w:pPr>
        <w:rPr>
          <w:rFonts w:ascii="Arial" w:hAnsi="Arial" w:cs="Arial"/>
          <w:b/>
          <w:color w:val="333333"/>
          <w:sz w:val="20"/>
          <w:szCs w:val="20"/>
          <w:shd w:val="clear" w:color="auto" w:fill="FFFFFF"/>
        </w:rPr>
      </w:pPr>
    </w:p>
    <w:p w14:paraId="2B87A391" w14:textId="77777777" w:rsidR="00104617" w:rsidRPr="004B1F6B" w:rsidRDefault="00104617" w:rsidP="00173A4C">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Results</w:t>
      </w:r>
    </w:p>
    <w:p w14:paraId="0D9ABE2E" w14:textId="77777777" w:rsidR="00104617" w:rsidRPr="004B1F6B" w:rsidRDefault="00104617" w:rsidP="00AA7C83">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increases circulating insulin and leptin concentrations</w:t>
      </w:r>
    </w:p>
    <w:p w14:paraId="047EAFA6" w14:textId="56E1A0DE"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In TX fetuses, plasma T4 and T3 concentrations decreased to below the limits of assay detection at both 129 and 143 </w:t>
      </w:r>
      <w:r>
        <w:rPr>
          <w:rFonts w:ascii="Arial" w:hAnsi="Arial" w:cs="Arial"/>
          <w:color w:val="333333"/>
          <w:sz w:val="20"/>
          <w:szCs w:val="20"/>
          <w:shd w:val="clear" w:color="auto" w:fill="FFFFFF"/>
        </w:rPr>
        <w:t>days of gestation (</w:t>
      </w:r>
      <w:proofErr w:type="spellStart"/>
      <w:r w:rsidRPr="004B1F6B">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Table 1). </w:t>
      </w:r>
      <w:r>
        <w:rPr>
          <w:rFonts w:ascii="Arial" w:hAnsi="Arial" w:cs="Arial"/>
          <w:color w:val="333333"/>
          <w:sz w:val="20"/>
          <w:szCs w:val="20"/>
          <w:shd w:val="clear" w:color="auto" w:fill="FFFFFF"/>
        </w:rPr>
        <w:t xml:space="preserve"> The normal </w:t>
      </w:r>
      <w:r w:rsidRPr="004B1F6B">
        <w:rPr>
          <w:rFonts w:ascii="Arial" w:hAnsi="Arial" w:cs="Arial"/>
          <w:color w:val="333333"/>
          <w:sz w:val="20"/>
          <w:szCs w:val="20"/>
          <w:shd w:val="clear" w:color="auto" w:fill="FFFFFF"/>
        </w:rPr>
        <w:t xml:space="preserve">developmental rise in plasma T3 concentration was observed in the sham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w:t>
      </w:r>
      <w:commentRangeStart w:id="10"/>
      <w:r w:rsidRPr="004B1F6B">
        <w:rPr>
          <w:rFonts w:ascii="Arial" w:hAnsi="Arial" w:cs="Arial"/>
          <w:color w:val="333333"/>
          <w:sz w:val="20"/>
          <w:szCs w:val="20"/>
          <w:shd w:val="clear" w:color="auto" w:fill="FFFFFF"/>
        </w:rPr>
        <w:t>P&lt;0.05</w:t>
      </w:r>
      <w:commentRangeEnd w:id="10"/>
      <w:r w:rsidR="00B97D7E">
        <w:rPr>
          <w:rStyle w:val="CommentReference"/>
        </w:rPr>
        <w:commentReference w:id="10"/>
      </w:r>
      <w:r w:rsidRPr="004B1F6B">
        <w:rPr>
          <w:rFonts w:ascii="Arial" w:hAnsi="Arial" w:cs="Arial"/>
          <w:color w:val="333333"/>
          <w:sz w:val="20"/>
          <w:szCs w:val="20"/>
          <w:shd w:val="clear" w:color="auto" w:fill="FFFFFF"/>
        </w:rPr>
        <w:t>; Table 1).  C</w:t>
      </w:r>
      <w:r>
        <w:rPr>
          <w:rFonts w:ascii="Arial" w:hAnsi="Arial" w:cs="Arial"/>
          <w:color w:val="333333"/>
          <w:sz w:val="20"/>
          <w:szCs w:val="20"/>
          <w:shd w:val="clear" w:color="auto" w:fill="FFFFFF"/>
        </w:rPr>
        <w:t xml:space="preserve">ompared to the </w:t>
      </w:r>
      <w:ins w:id="11" w:author="Xiaohui Zhao" w:date="2019-09-18T10:28:00Z">
        <w:r w:rsidR="00D6119E">
          <w:rPr>
            <w:rFonts w:ascii="Arial" w:hAnsi="Arial" w:cs="Arial"/>
            <w:color w:val="333333"/>
            <w:sz w:val="20"/>
            <w:szCs w:val="20"/>
            <w:shd w:val="clear" w:color="auto" w:fill="FFFFFF"/>
          </w:rPr>
          <w:t>s</w:t>
        </w:r>
      </w:ins>
      <w:commentRangeStart w:id="12"/>
      <w:del w:id="13" w:author="Xiaohui Zhao" w:date="2019-09-17T15:55:00Z">
        <w:r w:rsidDel="00CB273D">
          <w:rPr>
            <w:rFonts w:ascii="Arial" w:hAnsi="Arial" w:cs="Arial"/>
            <w:color w:val="333333"/>
            <w:sz w:val="20"/>
            <w:szCs w:val="20"/>
            <w:shd w:val="clear" w:color="auto" w:fill="FFFFFF"/>
          </w:rPr>
          <w:delText>s</w:delText>
        </w:r>
      </w:del>
      <w:r>
        <w:rPr>
          <w:rFonts w:ascii="Arial" w:hAnsi="Arial" w:cs="Arial"/>
          <w:color w:val="333333"/>
          <w:sz w:val="20"/>
          <w:szCs w:val="20"/>
          <w:shd w:val="clear" w:color="auto" w:fill="FFFFFF"/>
        </w:rPr>
        <w:t>ham</w:t>
      </w:r>
      <w:commentRangeEnd w:id="12"/>
      <w:r w:rsidR="00CB273D">
        <w:rPr>
          <w:rStyle w:val="CommentReference"/>
        </w:rPr>
        <w:commentReference w:id="12"/>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fetuses</w:t>
      </w:r>
      <w:proofErr w:type="spellEnd"/>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TX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had higher plasma concentrations of insulin and leptin at both gestational ages (P&lt;0.05; Table 1).  Plasma cortisol concentration was higher in both groups of fetuses studied 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compared to those studied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(P&lt;0.05; Table 1); fetal hypothyroidism tended to suppress plasma cortisol concentration (P=0.052).  Plasma concentrations of IGFI and IGFII were </w:t>
      </w:r>
      <w:r>
        <w:rPr>
          <w:rFonts w:ascii="Arial" w:hAnsi="Arial" w:cs="Arial"/>
          <w:color w:val="333333"/>
          <w:sz w:val="20"/>
          <w:szCs w:val="20"/>
          <w:shd w:val="clear" w:color="auto" w:fill="FFFFFF"/>
        </w:rPr>
        <w:t>unaffected</w:t>
      </w:r>
      <w:r w:rsidRPr="004B1F6B">
        <w:rPr>
          <w:rFonts w:ascii="Arial" w:hAnsi="Arial" w:cs="Arial"/>
          <w:color w:val="333333"/>
          <w:sz w:val="20"/>
          <w:szCs w:val="20"/>
          <w:shd w:val="clear" w:color="auto" w:fill="FFFFFF"/>
        </w:rPr>
        <w:t xml:space="preserve">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or </w:t>
      </w:r>
      <w:r>
        <w:rPr>
          <w:rFonts w:ascii="Arial" w:hAnsi="Arial" w:cs="Arial"/>
          <w:color w:val="333333"/>
          <w:sz w:val="20"/>
          <w:szCs w:val="20"/>
          <w:shd w:val="clear" w:color="auto" w:fill="FFFFFF"/>
        </w:rPr>
        <w:t xml:space="preserve">gestational </w:t>
      </w:r>
      <w:r w:rsidRPr="004B1F6B">
        <w:rPr>
          <w:rFonts w:ascii="Arial" w:hAnsi="Arial" w:cs="Arial"/>
          <w:color w:val="333333"/>
          <w:sz w:val="20"/>
          <w:szCs w:val="20"/>
          <w:shd w:val="clear" w:color="auto" w:fill="FFFFFF"/>
        </w:rPr>
        <w:t>age (Table 1).</w:t>
      </w:r>
    </w:p>
    <w:p w14:paraId="0B252AFB" w14:textId="77777777" w:rsidR="00104617" w:rsidRPr="004B1F6B" w:rsidRDefault="00104617" w:rsidP="00AA7C83">
      <w:pPr>
        <w:rPr>
          <w:rFonts w:ascii="Arial" w:hAnsi="Arial" w:cs="Arial"/>
          <w:color w:val="333333"/>
          <w:sz w:val="20"/>
          <w:szCs w:val="20"/>
          <w:shd w:val="clear" w:color="auto" w:fill="FFFFFF"/>
        </w:rPr>
      </w:pPr>
    </w:p>
    <w:p w14:paraId="2BEE9116" w14:textId="77777777" w:rsidR="00104617" w:rsidRPr="004B1F6B" w:rsidRDefault="00104617" w:rsidP="00AA7C83">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UL-specific adipocyte growth and proliferation enlarges adipose tissue mass in hypothyroid fetuses  </w:t>
      </w:r>
    </w:p>
    <w:p w14:paraId="7A40D1C7" w14:textId="4818276F" w:rsidR="00104617" w:rsidRPr="004B1F6B" w:rsidRDefault="00104617" w:rsidP="00AA7C83">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 xml:space="preserve">TX fetuses, absolute </w:t>
      </w:r>
      <w:r>
        <w:rPr>
          <w:rFonts w:ascii="Arial" w:hAnsi="Arial" w:cs="Arial"/>
          <w:color w:val="333333"/>
          <w:sz w:val="20"/>
          <w:szCs w:val="20"/>
          <w:shd w:val="clear" w:color="auto" w:fill="FFFFFF"/>
        </w:rPr>
        <w:t xml:space="preserve">PAT </w:t>
      </w:r>
      <w:r w:rsidRPr="004B1F6B">
        <w:rPr>
          <w:rFonts w:ascii="Arial" w:hAnsi="Arial" w:cs="Arial"/>
          <w:color w:val="333333"/>
          <w:sz w:val="20"/>
          <w:szCs w:val="20"/>
          <w:shd w:val="clear" w:color="auto" w:fill="FFFFFF"/>
        </w:rPr>
        <w:t>weight was</w:t>
      </w:r>
      <w:r>
        <w:rPr>
          <w:rFonts w:ascii="Arial" w:hAnsi="Arial" w:cs="Arial"/>
          <w:color w:val="333333"/>
          <w:sz w:val="20"/>
          <w:szCs w:val="20"/>
          <w:shd w:val="clear" w:color="auto" w:fill="FFFFFF"/>
        </w:rPr>
        <w:t xml:space="preserve"> greater than in </w:t>
      </w:r>
      <w:r w:rsidRPr="004B1F6B">
        <w:rPr>
          <w:rFonts w:ascii="Arial" w:hAnsi="Arial" w:cs="Arial"/>
          <w:color w:val="333333"/>
          <w:sz w:val="20"/>
          <w:szCs w:val="20"/>
          <w:shd w:val="clear" w:color="auto" w:fill="FFFFFF"/>
        </w:rPr>
        <w:t>sham fetuses at 143</w:t>
      </w:r>
      <w:r>
        <w:rPr>
          <w:rFonts w:ascii="Arial" w:hAnsi="Arial" w:cs="Arial"/>
          <w:color w:val="333333"/>
          <w:sz w:val="20"/>
          <w:szCs w:val="20"/>
          <w:shd w:val="clear" w:color="auto" w:fill="FFFFFF"/>
        </w:rPr>
        <w:t xml:space="preserve"> (P&lt;0.05), but not 129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Table 1); the PAT mass</w:t>
      </w:r>
      <w:r>
        <w:rPr>
          <w:rFonts w:ascii="Arial" w:hAnsi="Arial" w:cs="Arial"/>
          <w:color w:val="333333"/>
          <w:sz w:val="20"/>
          <w:szCs w:val="20"/>
          <w:shd w:val="clear" w:color="auto" w:fill="FFFFFF"/>
        </w:rPr>
        <w:t xml:space="preserve"> relative to body weight</w:t>
      </w:r>
      <w:r w:rsidRPr="004B1F6B">
        <w:rPr>
          <w:rFonts w:ascii="Arial" w:hAnsi="Arial" w:cs="Arial"/>
          <w:color w:val="333333"/>
          <w:sz w:val="20"/>
          <w:szCs w:val="20"/>
          <w:shd w:val="clear" w:color="auto" w:fill="FFFFFF"/>
        </w:rPr>
        <w:t xml:space="preserve"> was higher</w:t>
      </w:r>
      <w:r>
        <w:rPr>
          <w:rFonts w:ascii="Arial" w:hAnsi="Arial" w:cs="Arial"/>
          <w:color w:val="333333"/>
          <w:sz w:val="20"/>
          <w:szCs w:val="20"/>
          <w:shd w:val="clear" w:color="auto" w:fill="FFFFFF"/>
        </w:rPr>
        <w:t xml:space="preserve"> in</w:t>
      </w:r>
      <w:r w:rsidRPr="004B1F6B">
        <w:rPr>
          <w:rFonts w:ascii="Arial" w:hAnsi="Arial" w:cs="Arial"/>
          <w:color w:val="333333"/>
          <w:sz w:val="20"/>
          <w:szCs w:val="20"/>
          <w:shd w:val="clear" w:color="auto" w:fill="FFFFFF"/>
        </w:rPr>
        <w:t xml:space="preserve"> TX </w:t>
      </w:r>
      <w:r>
        <w:rPr>
          <w:rFonts w:ascii="Arial" w:hAnsi="Arial" w:cs="Arial"/>
          <w:color w:val="333333"/>
          <w:sz w:val="20"/>
          <w:szCs w:val="20"/>
          <w:shd w:val="clear" w:color="auto" w:fill="FFFFFF"/>
        </w:rPr>
        <w:t xml:space="preserve">than </w:t>
      </w:r>
      <w:del w:id="14" w:author="Xiaohui Zhao" w:date="2019-09-17T15:56:00Z">
        <w:r w:rsidRPr="004B1F6B" w:rsidDel="00CB273D">
          <w:rPr>
            <w:rFonts w:ascii="Arial" w:hAnsi="Arial" w:cs="Arial"/>
            <w:color w:val="333333"/>
            <w:sz w:val="20"/>
            <w:szCs w:val="20"/>
            <w:shd w:val="clear" w:color="auto" w:fill="FFFFFF"/>
          </w:rPr>
          <w:delText xml:space="preserve">sham </w:delText>
        </w:r>
      </w:del>
      <w:ins w:id="15" w:author="Xiaohui Zhao" w:date="2019-09-18T10:29:00Z">
        <w:r w:rsidR="00D6119E">
          <w:rPr>
            <w:rFonts w:ascii="Arial" w:hAnsi="Arial" w:cs="Arial"/>
            <w:color w:val="333333"/>
            <w:sz w:val="20"/>
            <w:szCs w:val="20"/>
            <w:shd w:val="clear" w:color="auto" w:fill="FFFFFF"/>
          </w:rPr>
          <w:t>s</w:t>
        </w:r>
      </w:ins>
      <w:ins w:id="16" w:author="Xiaohui Zhao" w:date="2019-09-17T15:56:00Z">
        <w:r w:rsidR="00CB273D" w:rsidRPr="004B1F6B">
          <w:rPr>
            <w:rFonts w:ascii="Arial" w:hAnsi="Arial" w:cs="Arial"/>
            <w:color w:val="333333"/>
            <w:sz w:val="20"/>
            <w:szCs w:val="20"/>
            <w:shd w:val="clear" w:color="auto" w:fill="FFFFFF"/>
          </w:rPr>
          <w:t xml:space="preserve">ham </w:t>
        </w:r>
      </w:ins>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at both ages (P&lt;0.05, Table 1).  When expressed as a perc</w:t>
      </w:r>
      <w:r>
        <w:rPr>
          <w:rFonts w:ascii="Arial" w:hAnsi="Arial" w:cs="Arial"/>
          <w:color w:val="333333"/>
          <w:sz w:val="20"/>
          <w:szCs w:val="20"/>
          <w:shd w:val="clear" w:color="auto" w:fill="FFFFFF"/>
        </w:rPr>
        <w:t xml:space="preserve">entage of total PAT volume, </w:t>
      </w:r>
      <w:ins w:id="17" w:author="Xiaohui Zhao" w:date="2019-09-18T10:29:00Z">
        <w:r w:rsidR="00D6119E">
          <w:rPr>
            <w:rFonts w:ascii="Arial" w:hAnsi="Arial" w:cs="Arial"/>
            <w:color w:val="333333"/>
            <w:sz w:val="20"/>
            <w:szCs w:val="20"/>
            <w:shd w:val="clear" w:color="auto" w:fill="FFFFFF"/>
          </w:rPr>
          <w:t>s</w:t>
        </w:r>
      </w:ins>
      <w:del w:id="18" w:author="Xiaohui Zhao" w:date="2019-09-17T15:56:00Z">
        <w:r w:rsidRPr="004B1F6B" w:rsidDel="00CB273D">
          <w:rPr>
            <w:rFonts w:ascii="Arial" w:hAnsi="Arial" w:cs="Arial"/>
            <w:color w:val="333333"/>
            <w:sz w:val="20"/>
            <w:szCs w:val="20"/>
            <w:shd w:val="clear" w:color="auto" w:fill="FFFFFF"/>
          </w:rPr>
          <w:delText>s</w:delText>
        </w:r>
      </w:del>
      <w:r w:rsidRPr="004B1F6B">
        <w:rPr>
          <w:rFonts w:ascii="Arial" w:hAnsi="Arial" w:cs="Arial"/>
          <w:color w:val="333333"/>
          <w:sz w:val="20"/>
          <w:szCs w:val="20"/>
          <w:shd w:val="clear" w:color="auto" w:fill="FFFFFF"/>
        </w:rPr>
        <w:t xml:space="preserve">ham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had a greater percentage of </w:t>
      </w:r>
      <w:r w:rsidRPr="004B1F6B">
        <w:rPr>
          <w:rFonts w:ascii="Arial" w:hAnsi="Arial" w:cs="Arial"/>
          <w:color w:val="333333"/>
          <w:sz w:val="20"/>
          <w:szCs w:val="20"/>
          <w:shd w:val="clear" w:color="auto" w:fill="FFFFFF"/>
        </w:rPr>
        <w:lastRenderedPageBreak/>
        <w:t xml:space="preserve">ML relative to UL adipocyte types at 129 and 143dGA (P&lt;0.001, Figure 1A).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TX fetuses, there was an increase in the percentage of UL, and a decrease in ML, adipocytes</w:t>
      </w:r>
      <w:r>
        <w:rPr>
          <w:rFonts w:ascii="Arial" w:hAnsi="Arial" w:cs="Arial"/>
          <w:color w:val="333333"/>
          <w:sz w:val="20"/>
          <w:szCs w:val="20"/>
          <w:shd w:val="clear" w:color="auto" w:fill="FFFFFF"/>
        </w:rPr>
        <w:t xml:space="preserve"> compared to control values</w:t>
      </w:r>
      <w:r w:rsidRPr="004B1F6B">
        <w:rPr>
          <w:rFonts w:ascii="Arial" w:hAnsi="Arial" w:cs="Arial"/>
          <w:color w:val="333333"/>
          <w:sz w:val="20"/>
          <w:szCs w:val="20"/>
          <w:shd w:val="clear" w:color="auto" w:fill="FFFFFF"/>
        </w:rPr>
        <w:t xml:space="preserve"> at both ages (P&lt;0.001; Figure 1A).  When the percentages of ML and UL adipocytes were expressed as absolute and relative masses, a 0.95-1.30-fold increase in UL adipocyte mass was observed in the TX fetuses at both 129 and 143dGA (P&lt;0.05, Figure 1B).  The absolute and relative ML adipocyte masses, and fetal body weight,</w:t>
      </w:r>
      <w:r>
        <w:rPr>
          <w:rFonts w:ascii="Arial" w:hAnsi="Arial" w:cs="Arial"/>
          <w:color w:val="333333"/>
          <w:sz w:val="20"/>
          <w:szCs w:val="20"/>
          <w:shd w:val="clear" w:color="auto" w:fill="FFFFFF"/>
        </w:rPr>
        <w:t xml:space="preserve"> were unaffected</w:t>
      </w:r>
      <w:r w:rsidRPr="004B1F6B">
        <w:rPr>
          <w:rFonts w:ascii="Arial" w:hAnsi="Arial" w:cs="Arial"/>
          <w:color w:val="333333"/>
          <w:sz w:val="20"/>
          <w:szCs w:val="20"/>
          <w:shd w:val="clear" w:color="auto" w:fill="FFFFFF"/>
        </w:rPr>
        <w:t xml:space="preserve">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(Table 1, Figure 1B).  Positive correlations were observed between the relative UL adipocyte mass and </w:t>
      </w:r>
      <w:r>
        <w:rPr>
          <w:rFonts w:ascii="Arial" w:hAnsi="Arial" w:cs="Arial"/>
          <w:color w:val="333333"/>
          <w:sz w:val="20"/>
          <w:szCs w:val="20"/>
          <w:shd w:val="clear" w:color="auto" w:fill="FFFFFF"/>
        </w:rPr>
        <w:t>fetal</w:t>
      </w:r>
      <w:r w:rsidRPr="004B1F6B">
        <w:rPr>
          <w:rFonts w:ascii="Arial" w:hAnsi="Arial" w:cs="Arial"/>
          <w:color w:val="333333"/>
          <w:sz w:val="20"/>
          <w:szCs w:val="20"/>
          <w:shd w:val="clear" w:color="auto" w:fill="FFFFFF"/>
        </w:rPr>
        <w:t xml:space="preserve"> concentrations of insulin (R=0.49, N=37, P˂0.005) and leptin (R=0.68, N=38, P˂0.001).  The average perimeter of the largest UL adipocytes increased with hypothyroidism (P&lt;0.05) and gestational age (P&lt;0.001; Figure 1C).  These data suggest that the increase in PAT mass </w:t>
      </w:r>
      <w:r>
        <w:rPr>
          <w:rFonts w:ascii="Arial" w:hAnsi="Arial" w:cs="Arial"/>
          <w:color w:val="333333"/>
          <w:sz w:val="20"/>
          <w:szCs w:val="20"/>
          <w:shd w:val="clear" w:color="auto" w:fill="FFFFFF"/>
        </w:rPr>
        <w:t>observed after TX</w:t>
      </w:r>
      <w:r w:rsidRPr="004B1F6B">
        <w:rPr>
          <w:rFonts w:ascii="Arial" w:hAnsi="Arial" w:cs="Arial"/>
          <w:color w:val="333333"/>
          <w:sz w:val="20"/>
          <w:szCs w:val="20"/>
          <w:shd w:val="clear" w:color="auto" w:fill="FFFFFF"/>
        </w:rPr>
        <w:t xml:space="preserve"> was due to increas</w:t>
      </w:r>
      <w:r>
        <w:rPr>
          <w:rFonts w:ascii="Arial" w:hAnsi="Arial" w:cs="Arial"/>
          <w:color w:val="333333"/>
          <w:sz w:val="20"/>
          <w:szCs w:val="20"/>
          <w:shd w:val="clear" w:color="auto" w:fill="FFFFFF"/>
        </w:rPr>
        <w:t>ed</w:t>
      </w:r>
      <w:r w:rsidRPr="004B1F6B">
        <w:rPr>
          <w:rFonts w:ascii="Arial" w:hAnsi="Arial" w:cs="Arial"/>
          <w:color w:val="333333"/>
          <w:sz w:val="20"/>
          <w:szCs w:val="20"/>
          <w:shd w:val="clear" w:color="auto" w:fill="FFFFFF"/>
        </w:rPr>
        <w:t xml:space="preserve"> UL-specific adipocyte growth and proliferation (Figure 1D and E).  </w:t>
      </w:r>
    </w:p>
    <w:p w14:paraId="23BCC8DD" w14:textId="77777777" w:rsidR="00104617" w:rsidRPr="004B1F6B" w:rsidRDefault="00104617" w:rsidP="00AA7C83">
      <w:pPr>
        <w:rPr>
          <w:rFonts w:ascii="Arial" w:hAnsi="Arial" w:cs="Arial"/>
          <w:color w:val="333333"/>
          <w:sz w:val="20"/>
          <w:szCs w:val="20"/>
          <w:shd w:val="clear" w:color="auto" w:fill="FFFFFF"/>
        </w:rPr>
      </w:pPr>
    </w:p>
    <w:p w14:paraId="1C728CA5" w14:textId="77777777" w:rsidR="00104617" w:rsidRPr="004B1F6B" w:rsidRDefault="00104617" w:rsidP="00982CF9">
      <w:pPr>
        <w:rPr>
          <w:rFonts w:ascii="Arial" w:hAnsi="Arial" w:cs="Arial"/>
          <w:color w:val="333333"/>
          <w:sz w:val="20"/>
          <w:szCs w:val="20"/>
          <w:shd w:val="clear" w:color="auto" w:fill="FFFFFF"/>
        </w:rPr>
      </w:pPr>
      <w:r w:rsidRPr="004B1F6B">
        <w:rPr>
          <w:rFonts w:ascii="Arial" w:hAnsi="Arial" w:cs="Arial"/>
          <w:b/>
          <w:color w:val="333333"/>
          <w:sz w:val="20"/>
          <w:szCs w:val="20"/>
          <w:shd w:val="clear" w:color="auto" w:fill="FFFFFF"/>
        </w:rPr>
        <w:t xml:space="preserve">Adipose transcriptome analysis reveals differential gene expression profiles in response to hypothyroidism </w:t>
      </w:r>
      <w:r w:rsidRPr="004B1F6B">
        <w:rPr>
          <w:rFonts w:ascii="Arial" w:hAnsi="Arial" w:cs="Arial"/>
          <w:b/>
          <w:i/>
          <w:color w:val="333333"/>
          <w:sz w:val="20"/>
          <w:szCs w:val="20"/>
          <w:shd w:val="clear" w:color="auto" w:fill="FFFFFF"/>
        </w:rPr>
        <w:t>in utero</w:t>
      </w:r>
    </w:p>
    <w:p w14:paraId="718A5EEB" w14:textId="54E8D1DF" w:rsidR="00CA7A4D" w:rsidRPr="00CA7A4D" w:rsidRDefault="00CA7A4D" w:rsidP="00CA7A4D">
      <w:pPr>
        <w:rPr>
          <w:rFonts w:ascii="Arial" w:hAnsi="Arial" w:cs="Arial"/>
          <w:color w:val="333333"/>
          <w:sz w:val="20"/>
          <w:szCs w:val="20"/>
          <w:shd w:val="clear" w:color="auto" w:fill="FFFFFF"/>
        </w:rPr>
      </w:pPr>
      <w:r w:rsidRPr="00CA7A4D">
        <w:rPr>
          <w:rFonts w:ascii="Arial" w:hAnsi="Arial" w:cs="Arial"/>
          <w:color w:val="333333"/>
          <w:sz w:val="20"/>
          <w:szCs w:val="20"/>
          <w:shd w:val="clear" w:color="auto" w:fill="FFFFFF"/>
        </w:rPr>
        <w:t xml:space="preserve">RNA-sequencing was undertaken on PAT samples from sham and TX fetuses at both 129 and 143 </w:t>
      </w:r>
      <w:proofErr w:type="spellStart"/>
      <w:r w:rsidRPr="00CA7A4D">
        <w:rPr>
          <w:rFonts w:ascii="Arial" w:hAnsi="Arial" w:cs="Arial"/>
          <w:color w:val="333333"/>
          <w:sz w:val="20"/>
          <w:szCs w:val="20"/>
          <w:shd w:val="clear" w:color="auto" w:fill="FFFFFF"/>
        </w:rPr>
        <w:t>dGA</w:t>
      </w:r>
      <w:proofErr w:type="spellEnd"/>
      <w:r w:rsidRPr="00CA7A4D">
        <w:rPr>
          <w:rFonts w:ascii="Arial" w:hAnsi="Arial" w:cs="Arial"/>
          <w:color w:val="333333"/>
          <w:sz w:val="20"/>
          <w:szCs w:val="20"/>
          <w:shd w:val="clear" w:color="auto" w:fill="FFFFFF"/>
        </w:rPr>
        <w:t xml:space="preserve"> and the distribution of gene expression was assessed initially by unbiased principal component analysis (PCA).  Using the top 500 most variable genes, PCA showed distinct clustering of data based on treatment group (</w:t>
      </w:r>
      <w:ins w:id="19" w:author="Xiaohui Zhao" w:date="2019-09-18T10:29:00Z">
        <w:r w:rsidR="00D6119E">
          <w:rPr>
            <w:rFonts w:ascii="Arial" w:hAnsi="Arial" w:cs="Arial"/>
            <w:color w:val="333333"/>
            <w:sz w:val="20"/>
            <w:szCs w:val="20"/>
            <w:shd w:val="clear" w:color="auto" w:fill="FFFFFF"/>
          </w:rPr>
          <w:t>s</w:t>
        </w:r>
      </w:ins>
      <w:del w:id="20" w:author="Xiaohui Zhao" w:date="2019-09-17T15:52:00Z">
        <w:r w:rsidRPr="00CA7A4D" w:rsidDel="00E65664">
          <w:rPr>
            <w:rFonts w:ascii="Arial" w:hAnsi="Arial" w:cs="Arial"/>
            <w:color w:val="333333"/>
            <w:sz w:val="20"/>
            <w:szCs w:val="20"/>
            <w:shd w:val="clear" w:color="auto" w:fill="FFFFFF"/>
          </w:rPr>
          <w:delText>s</w:delText>
        </w:r>
      </w:del>
      <w:r w:rsidRPr="00CA7A4D">
        <w:rPr>
          <w:rFonts w:ascii="Arial" w:hAnsi="Arial" w:cs="Arial"/>
          <w:color w:val="333333"/>
          <w:sz w:val="20"/>
          <w:szCs w:val="20"/>
          <w:shd w:val="clear" w:color="auto" w:fill="FFFFFF"/>
        </w:rPr>
        <w:t xml:space="preserve">ham and TX) and common transcriptional profiles between gestational age within treatment groups (Supplementary Figure 1A).  Genes associated with the effect of TX, defining the principal component 1 (PC1), explained 43.5% of the variance.  These included </w:t>
      </w:r>
      <w:r w:rsidRPr="00CA7A4D">
        <w:rPr>
          <w:rFonts w:ascii="Arial" w:hAnsi="Arial" w:cs="Arial"/>
          <w:i/>
          <w:iCs/>
          <w:color w:val="333333"/>
          <w:sz w:val="20"/>
          <w:szCs w:val="20"/>
          <w:shd w:val="clear" w:color="auto" w:fill="FFFFFF"/>
        </w:rPr>
        <w:t>LPL, ELOVL6, PLIN1, FBP2</w:t>
      </w:r>
      <w:r w:rsidRPr="00CA7A4D">
        <w:rPr>
          <w:rFonts w:ascii="Arial" w:hAnsi="Arial" w:cs="Arial"/>
          <w:color w:val="333333"/>
          <w:sz w:val="20"/>
          <w:szCs w:val="20"/>
          <w:shd w:val="clear" w:color="auto" w:fill="FFFFFF"/>
        </w:rPr>
        <w:t xml:space="preserve"> and </w:t>
      </w:r>
      <w:r w:rsidRPr="00CA7A4D">
        <w:rPr>
          <w:rFonts w:ascii="Arial" w:hAnsi="Arial" w:cs="Arial"/>
          <w:i/>
          <w:iCs/>
          <w:color w:val="333333"/>
          <w:sz w:val="20"/>
          <w:szCs w:val="20"/>
          <w:shd w:val="clear" w:color="auto" w:fill="FFFFFF"/>
        </w:rPr>
        <w:t>ADIPOQ</w:t>
      </w:r>
      <w:r w:rsidRPr="00CA7A4D">
        <w:rPr>
          <w:rFonts w:ascii="Arial" w:hAnsi="Arial" w:cs="Arial"/>
          <w:color w:val="333333"/>
          <w:sz w:val="20"/>
          <w:szCs w:val="20"/>
          <w:shd w:val="clear" w:color="auto" w:fill="FFFFFF"/>
        </w:rPr>
        <w:t xml:space="preserve"> (Supplementary Figure 1B).  Genes associated with the effect of gestational age within each treatment group (principal component 2, PC2) explained 14</w:t>
      </w:r>
      <w:r>
        <w:rPr>
          <w:rFonts w:ascii="Arial" w:hAnsi="Arial" w:cs="Arial"/>
          <w:color w:val="333333"/>
          <w:sz w:val="20"/>
          <w:szCs w:val="20"/>
          <w:shd w:val="clear" w:color="auto" w:fill="FFFFFF"/>
        </w:rPr>
        <w:t>.0</w:t>
      </w:r>
      <w:r w:rsidRPr="00CA7A4D">
        <w:rPr>
          <w:rFonts w:ascii="Arial" w:hAnsi="Arial" w:cs="Arial"/>
          <w:color w:val="333333"/>
          <w:sz w:val="20"/>
          <w:szCs w:val="20"/>
          <w:shd w:val="clear" w:color="auto" w:fill="FFFFFF"/>
        </w:rPr>
        <w:t xml:space="preserve">% of the variance and included </w:t>
      </w:r>
      <w:r w:rsidRPr="00CA7A4D">
        <w:rPr>
          <w:rFonts w:ascii="Arial" w:hAnsi="Arial" w:cs="Arial"/>
          <w:i/>
          <w:iCs/>
          <w:color w:val="333333"/>
          <w:sz w:val="20"/>
          <w:szCs w:val="20"/>
          <w:shd w:val="clear" w:color="auto" w:fill="FFFFFF"/>
        </w:rPr>
        <w:t>UCP1, DIO1, FABP3</w:t>
      </w:r>
      <w:r w:rsidRPr="00CA7A4D">
        <w:rPr>
          <w:rFonts w:ascii="Arial" w:hAnsi="Arial" w:cs="Arial"/>
          <w:color w:val="333333"/>
          <w:sz w:val="20"/>
          <w:szCs w:val="20"/>
          <w:shd w:val="clear" w:color="auto" w:fill="FFFFFF"/>
        </w:rPr>
        <w:t xml:space="preserve"> and </w:t>
      </w:r>
      <w:r w:rsidRPr="00CA7A4D">
        <w:rPr>
          <w:rFonts w:ascii="Arial" w:hAnsi="Arial" w:cs="Arial"/>
          <w:i/>
          <w:iCs/>
          <w:color w:val="333333"/>
          <w:sz w:val="20"/>
          <w:szCs w:val="20"/>
          <w:shd w:val="clear" w:color="auto" w:fill="FFFFFF"/>
        </w:rPr>
        <w:t>ADRA1A</w:t>
      </w:r>
      <w:r w:rsidRPr="00CA7A4D">
        <w:rPr>
          <w:rFonts w:ascii="Arial" w:hAnsi="Arial" w:cs="Arial"/>
          <w:color w:val="333333"/>
          <w:sz w:val="20"/>
          <w:szCs w:val="20"/>
          <w:shd w:val="clear" w:color="auto" w:fill="FFFFFF"/>
        </w:rPr>
        <w:t xml:space="preserve"> (Supplementary Figure 1C).  Hierarchical clustering </w:t>
      </w:r>
      <w:ins w:id="21" w:author="Xiaohui Zhao" w:date="2019-09-17T15:57:00Z">
        <w:r w:rsidR="00CB273D">
          <w:rPr>
            <w:rFonts w:ascii="Arial" w:hAnsi="Arial" w:cs="Arial"/>
            <w:color w:val="333333"/>
            <w:sz w:val="20"/>
            <w:szCs w:val="20"/>
            <w:shd w:val="clear" w:color="auto" w:fill="FFFFFF"/>
          </w:rPr>
          <w:t xml:space="preserve">heatmap </w:t>
        </w:r>
      </w:ins>
      <w:r w:rsidRPr="00CA7A4D">
        <w:rPr>
          <w:rFonts w:ascii="Arial" w:hAnsi="Arial" w:cs="Arial"/>
          <w:color w:val="333333"/>
          <w:sz w:val="20"/>
          <w:szCs w:val="20"/>
          <w:shd w:val="clear" w:color="auto" w:fill="FFFFFF"/>
        </w:rPr>
        <w:t xml:space="preserve">using the </w:t>
      </w:r>
      <w:ins w:id="22" w:author="Xiaohui Zhao" w:date="2019-09-17T15:57:00Z">
        <w:r w:rsidR="00CB273D">
          <w:rPr>
            <w:rFonts w:ascii="Arial" w:hAnsi="Arial" w:cs="Arial"/>
            <w:color w:val="333333"/>
            <w:sz w:val="20"/>
            <w:szCs w:val="20"/>
            <w:shd w:val="clear" w:color="auto" w:fill="FFFFFF"/>
          </w:rPr>
          <w:t xml:space="preserve">272 </w:t>
        </w:r>
      </w:ins>
      <w:r w:rsidRPr="00CA7A4D">
        <w:rPr>
          <w:rFonts w:ascii="Arial" w:hAnsi="Arial" w:cs="Arial"/>
          <w:color w:val="333333"/>
          <w:sz w:val="20"/>
          <w:szCs w:val="20"/>
          <w:shd w:val="clear" w:color="auto" w:fill="FFFFFF"/>
        </w:rPr>
        <w:t>differentially expressed genes with a</w:t>
      </w:r>
      <w:ins w:id="23" w:author="Xiaohui Zhao" w:date="2019-09-17T15:51:00Z">
        <w:r w:rsidR="00E65664">
          <w:rPr>
            <w:rFonts w:ascii="Arial" w:hAnsi="Arial" w:cs="Arial"/>
            <w:color w:val="333333"/>
            <w:sz w:val="20"/>
            <w:szCs w:val="20"/>
            <w:shd w:val="clear" w:color="auto" w:fill="FFFFFF"/>
          </w:rPr>
          <w:t>n abs</w:t>
        </w:r>
      </w:ins>
      <w:ins w:id="24" w:author="Xiaohui Zhao" w:date="2019-09-17T15:52:00Z">
        <w:r w:rsidR="00E65664">
          <w:rPr>
            <w:rFonts w:ascii="Arial" w:hAnsi="Arial" w:cs="Arial"/>
            <w:color w:val="333333"/>
            <w:sz w:val="20"/>
            <w:szCs w:val="20"/>
            <w:shd w:val="clear" w:color="auto" w:fill="FFFFFF"/>
          </w:rPr>
          <w:t>olute</w:t>
        </w:r>
      </w:ins>
      <w:r w:rsidRPr="00CA7A4D">
        <w:rPr>
          <w:rFonts w:ascii="Arial" w:hAnsi="Arial" w:cs="Arial"/>
          <w:color w:val="333333"/>
          <w:sz w:val="20"/>
          <w:szCs w:val="20"/>
          <w:shd w:val="clear" w:color="auto" w:fill="FFFFFF"/>
        </w:rPr>
        <w:t xml:space="preserve"> log2 fold change threshold of </w:t>
      </w:r>
      <w:ins w:id="25" w:author="Xiaohui Zhao" w:date="2019-09-17T15:51:00Z">
        <w:r w:rsidR="00E65664">
          <w:rPr>
            <w:rFonts w:ascii="Arial" w:hAnsi="Arial" w:cs="Arial"/>
            <w:color w:val="333333"/>
            <w:sz w:val="20"/>
            <w:szCs w:val="20"/>
            <w:shd w:val="clear" w:color="auto" w:fill="FFFFFF"/>
          </w:rPr>
          <w:t>2</w:t>
        </w:r>
      </w:ins>
      <w:del w:id="26" w:author="Xiaohui Zhao" w:date="2019-09-17T15:51:00Z">
        <w:r w:rsidRPr="00CA7A4D" w:rsidDel="00E65664">
          <w:rPr>
            <w:rFonts w:ascii="Arial" w:hAnsi="Arial" w:cs="Arial"/>
            <w:color w:val="333333"/>
            <w:sz w:val="20"/>
            <w:szCs w:val="20"/>
            <w:shd w:val="clear" w:color="auto" w:fill="FFFFFF"/>
          </w:rPr>
          <w:delText>3</w:delText>
        </w:r>
      </w:del>
      <w:r w:rsidRPr="00CA7A4D">
        <w:rPr>
          <w:rFonts w:ascii="Arial" w:hAnsi="Arial" w:cs="Arial"/>
          <w:color w:val="333333"/>
          <w:sz w:val="20"/>
          <w:szCs w:val="20"/>
          <w:shd w:val="clear" w:color="auto" w:fill="FFFFFF"/>
        </w:rPr>
        <w:t xml:space="preserve"> and </w:t>
      </w:r>
      <w:del w:id="27" w:author="Xiaohui Zhao" w:date="2019-09-17T15:52:00Z">
        <w:r w:rsidRPr="00E65664" w:rsidDel="00E65664">
          <w:rPr>
            <w:rFonts w:ascii="Arial" w:hAnsi="Arial" w:cs="Arial"/>
            <w:i/>
            <w:iCs/>
            <w:color w:val="333333"/>
            <w:sz w:val="20"/>
            <w:szCs w:val="20"/>
            <w:shd w:val="clear" w:color="auto" w:fill="FFFFFF"/>
            <w:rPrChange w:id="28" w:author="Xiaohui Zhao" w:date="2019-09-17T15:52:00Z">
              <w:rPr>
                <w:rFonts w:ascii="Arial" w:hAnsi="Arial" w:cs="Arial"/>
                <w:color w:val="333333"/>
                <w:sz w:val="20"/>
                <w:szCs w:val="20"/>
                <w:shd w:val="clear" w:color="auto" w:fill="FFFFFF"/>
              </w:rPr>
            </w:rPrChange>
          </w:rPr>
          <w:delText xml:space="preserve">P </w:delText>
        </w:r>
      </w:del>
      <w:proofErr w:type="spellStart"/>
      <w:ins w:id="29" w:author="Xiaohui Zhao" w:date="2019-09-17T15:52:00Z">
        <w:r w:rsidR="00E65664" w:rsidRPr="00E65664">
          <w:rPr>
            <w:rFonts w:ascii="Arial" w:hAnsi="Arial" w:cs="Arial"/>
            <w:i/>
            <w:iCs/>
            <w:color w:val="333333"/>
            <w:sz w:val="20"/>
            <w:szCs w:val="20"/>
            <w:shd w:val="clear" w:color="auto" w:fill="FFFFFF"/>
            <w:rPrChange w:id="30" w:author="Xiaohui Zhao" w:date="2019-09-17T15:52:00Z">
              <w:rPr>
                <w:rFonts w:ascii="Arial" w:hAnsi="Arial" w:cs="Arial"/>
                <w:color w:val="333333"/>
                <w:sz w:val="20"/>
                <w:szCs w:val="20"/>
                <w:shd w:val="clear" w:color="auto" w:fill="FFFFFF"/>
              </w:rPr>
            </w:rPrChange>
          </w:rPr>
          <w:t>padj</w:t>
        </w:r>
        <w:proofErr w:type="spellEnd"/>
        <w:r w:rsidR="00E65664" w:rsidRPr="00CA7A4D">
          <w:rPr>
            <w:rFonts w:ascii="Arial" w:hAnsi="Arial" w:cs="Arial"/>
            <w:color w:val="333333"/>
            <w:sz w:val="20"/>
            <w:szCs w:val="20"/>
            <w:shd w:val="clear" w:color="auto" w:fill="FFFFFF"/>
          </w:rPr>
          <w:t xml:space="preserve"> </w:t>
        </w:r>
      </w:ins>
      <w:r w:rsidRPr="00CA7A4D">
        <w:rPr>
          <w:rFonts w:ascii="Arial" w:hAnsi="Arial" w:cs="Arial"/>
          <w:color w:val="333333"/>
          <w:sz w:val="20"/>
          <w:szCs w:val="20"/>
          <w:shd w:val="clear" w:color="auto" w:fill="FFFFFF"/>
        </w:rPr>
        <w:t xml:space="preserve">&lt; 0.05 confirmed that the transcriptome data from the </w:t>
      </w:r>
      <w:ins w:id="31" w:author="Xiaohui Zhao" w:date="2019-09-18T10:29:00Z">
        <w:r w:rsidR="00D6119E">
          <w:rPr>
            <w:rFonts w:ascii="Arial" w:hAnsi="Arial" w:cs="Arial"/>
            <w:color w:val="333333"/>
            <w:sz w:val="20"/>
            <w:szCs w:val="20"/>
            <w:shd w:val="clear" w:color="auto" w:fill="FFFFFF"/>
          </w:rPr>
          <w:t>s</w:t>
        </w:r>
      </w:ins>
      <w:del w:id="32" w:author="Xiaohui Zhao" w:date="2019-09-17T15:52:00Z">
        <w:r w:rsidRPr="00CA7A4D" w:rsidDel="00E65664">
          <w:rPr>
            <w:rFonts w:ascii="Arial" w:hAnsi="Arial" w:cs="Arial"/>
            <w:color w:val="333333"/>
            <w:sz w:val="20"/>
            <w:szCs w:val="20"/>
            <w:shd w:val="clear" w:color="auto" w:fill="FFFFFF"/>
          </w:rPr>
          <w:delText>s</w:delText>
        </w:r>
      </w:del>
      <w:r w:rsidRPr="00CA7A4D">
        <w:rPr>
          <w:rFonts w:ascii="Arial" w:hAnsi="Arial" w:cs="Arial"/>
          <w:color w:val="333333"/>
          <w:sz w:val="20"/>
          <w:szCs w:val="20"/>
          <w:shd w:val="clear" w:color="auto" w:fill="FFFFFF"/>
        </w:rPr>
        <w:t>ham and TX groups cluster</w:t>
      </w:r>
      <w:r>
        <w:rPr>
          <w:rFonts w:ascii="Arial" w:hAnsi="Arial" w:cs="Arial"/>
          <w:color w:val="333333"/>
          <w:sz w:val="20"/>
          <w:szCs w:val="20"/>
          <w:shd w:val="clear" w:color="auto" w:fill="FFFFFF"/>
        </w:rPr>
        <w:t>ed</w:t>
      </w:r>
      <w:r w:rsidRPr="00CA7A4D">
        <w:rPr>
          <w:rFonts w:ascii="Arial" w:hAnsi="Arial" w:cs="Arial"/>
          <w:color w:val="333333"/>
          <w:sz w:val="20"/>
          <w:szCs w:val="20"/>
          <w:shd w:val="clear" w:color="auto" w:fill="FFFFFF"/>
        </w:rPr>
        <w:t xml:space="preserve"> apart (Supplementary Figure 1D).</w:t>
      </w:r>
    </w:p>
    <w:p w14:paraId="64685A6D" w14:textId="77777777" w:rsidR="00CA7A4D" w:rsidRDefault="00CA7A4D" w:rsidP="00982CF9">
      <w:pPr>
        <w:rPr>
          <w:rFonts w:ascii="Arial" w:hAnsi="Arial" w:cs="Arial"/>
          <w:color w:val="333333"/>
          <w:sz w:val="20"/>
          <w:szCs w:val="20"/>
          <w:shd w:val="clear" w:color="auto" w:fill="FFFFFF"/>
        </w:rPr>
      </w:pPr>
    </w:p>
    <w:p w14:paraId="2143BAC0" w14:textId="4834BBC6" w:rsidR="00417DC9" w:rsidRPr="00D6119E" w:rsidRDefault="00FA1DF7" w:rsidP="00417DC9">
      <w:pPr>
        <w:rPr>
          <w:ins w:id="33" w:author="Xiaohui Zhao" w:date="2019-09-17T16:16:00Z"/>
          <w:rFonts w:ascii="Arial" w:hAnsi="Arial" w:cs="Arial"/>
          <w:sz w:val="20"/>
          <w:szCs w:val="20"/>
          <w:rPrChange w:id="34" w:author="Xiaohui Zhao" w:date="2019-09-18T10:30:00Z">
            <w:rPr>
              <w:ins w:id="35" w:author="Xiaohui Zhao" w:date="2019-09-17T16:16:00Z"/>
            </w:rPr>
          </w:rPrChange>
        </w:rPr>
      </w:pPr>
      <w:r w:rsidRPr="00D6119E">
        <w:rPr>
          <w:rFonts w:ascii="Arial" w:hAnsi="Arial" w:cs="Arial"/>
          <w:color w:val="333333"/>
          <w:sz w:val="20"/>
          <w:szCs w:val="20"/>
          <w:shd w:val="clear" w:color="auto" w:fill="FFFFFF"/>
        </w:rPr>
        <w:t xml:space="preserve">In total, </w:t>
      </w:r>
      <w:del w:id="36" w:author="Xiaohui Zhao" w:date="2019-09-17T15:57:00Z">
        <w:r w:rsidRPr="00D6119E" w:rsidDel="00CB273D">
          <w:rPr>
            <w:rFonts w:ascii="Arial" w:hAnsi="Arial" w:cs="Arial"/>
            <w:color w:val="333333"/>
            <w:sz w:val="20"/>
            <w:szCs w:val="20"/>
            <w:shd w:val="clear" w:color="auto" w:fill="FFFFFF"/>
          </w:rPr>
          <w:delText xml:space="preserve">16142 </w:delText>
        </w:r>
      </w:del>
      <w:ins w:id="37" w:author="Xiaohui Zhao" w:date="2019-09-17T15:57:00Z">
        <w:r w:rsidR="00CB273D" w:rsidRPr="00D6119E">
          <w:rPr>
            <w:rFonts w:ascii="Arial" w:hAnsi="Arial" w:cs="Arial"/>
            <w:color w:val="333333"/>
            <w:sz w:val="20"/>
            <w:szCs w:val="20"/>
            <w:shd w:val="clear" w:color="auto" w:fill="FFFFFF"/>
          </w:rPr>
          <w:t xml:space="preserve">17622 </w:t>
        </w:r>
      </w:ins>
      <w:r w:rsidRPr="009C272E">
        <w:rPr>
          <w:rFonts w:ascii="Arial" w:hAnsi="Arial" w:cs="Arial"/>
          <w:color w:val="333333"/>
          <w:sz w:val="20"/>
          <w:szCs w:val="20"/>
          <w:shd w:val="clear" w:color="auto" w:fill="FFFFFF"/>
        </w:rPr>
        <w:t>genes were identified in the adipose samples from the annotated sheep genome.  Of these, 59</w:t>
      </w:r>
      <w:ins w:id="38" w:author="Xiaohui Zhao" w:date="2019-09-17T15:58:00Z">
        <w:r w:rsidR="00CB273D" w:rsidRPr="009C272E">
          <w:rPr>
            <w:rFonts w:ascii="Arial" w:hAnsi="Arial" w:cs="Arial"/>
            <w:color w:val="333333"/>
            <w:sz w:val="20"/>
            <w:szCs w:val="20"/>
            <w:shd w:val="clear" w:color="auto" w:fill="FFFFFF"/>
          </w:rPr>
          <w:t>99</w:t>
        </w:r>
      </w:ins>
      <w:del w:id="39" w:author="Xiaohui Zhao" w:date="2019-09-17T15:58:00Z">
        <w:r w:rsidRPr="009C272E" w:rsidDel="00CB273D">
          <w:rPr>
            <w:rFonts w:ascii="Arial" w:hAnsi="Arial" w:cs="Arial"/>
            <w:color w:val="333333"/>
            <w:sz w:val="20"/>
            <w:szCs w:val="20"/>
            <w:shd w:val="clear" w:color="auto" w:fill="FFFFFF"/>
          </w:rPr>
          <w:delText>40</w:delText>
        </w:r>
      </w:del>
      <w:r w:rsidRPr="009C272E">
        <w:rPr>
          <w:rFonts w:ascii="Arial" w:hAnsi="Arial" w:cs="Arial"/>
          <w:color w:val="333333"/>
          <w:sz w:val="20"/>
          <w:szCs w:val="20"/>
          <w:shd w:val="clear" w:color="auto" w:fill="FFFFFF"/>
        </w:rPr>
        <w:t xml:space="preserve"> genes were differentially expressed between the </w:t>
      </w:r>
      <w:ins w:id="40" w:author="Xiaohui Zhao" w:date="2019-09-17T15:58:00Z">
        <w:r w:rsidR="00CB273D" w:rsidRPr="00D6119E">
          <w:rPr>
            <w:rFonts w:ascii="Arial" w:hAnsi="Arial" w:cs="Arial"/>
            <w:color w:val="333333"/>
            <w:sz w:val="20"/>
            <w:szCs w:val="20"/>
            <w:shd w:val="clear" w:color="auto" w:fill="FFFFFF"/>
          </w:rPr>
          <w:t>S</w:t>
        </w:r>
      </w:ins>
      <w:del w:id="41" w:author="Xiaohui Zhao" w:date="2019-09-17T15:58:00Z">
        <w:r w:rsidRPr="00D6119E" w:rsidDel="00CB273D">
          <w:rPr>
            <w:rFonts w:ascii="Arial" w:hAnsi="Arial" w:cs="Arial"/>
            <w:color w:val="333333"/>
            <w:sz w:val="20"/>
            <w:szCs w:val="20"/>
            <w:shd w:val="clear" w:color="auto" w:fill="FFFFFF"/>
          </w:rPr>
          <w:delText>s</w:delText>
        </w:r>
      </w:del>
      <w:r w:rsidRPr="00D6119E">
        <w:rPr>
          <w:rFonts w:ascii="Arial" w:hAnsi="Arial" w:cs="Arial"/>
          <w:color w:val="333333"/>
          <w:sz w:val="20"/>
          <w:szCs w:val="20"/>
          <w:shd w:val="clear" w:color="auto" w:fill="FFFFFF"/>
        </w:rPr>
        <w:t>ham and TX groups (</w:t>
      </w:r>
      <w:del w:id="42" w:author="Xiaohui Zhao" w:date="2019-09-17T15:58:00Z">
        <w:r w:rsidRPr="00D6119E" w:rsidDel="00CB273D">
          <w:rPr>
            <w:rFonts w:ascii="Arial" w:hAnsi="Arial" w:cs="Arial"/>
            <w:color w:val="333333"/>
            <w:sz w:val="20"/>
            <w:szCs w:val="20"/>
            <w:shd w:val="clear" w:color="auto" w:fill="FFFFFF"/>
          </w:rPr>
          <w:delText>36.8</w:delText>
        </w:r>
      </w:del>
      <w:ins w:id="43" w:author="Xiaohui Zhao" w:date="2019-09-17T15:58:00Z">
        <w:r w:rsidR="00CB273D" w:rsidRPr="00D6119E">
          <w:rPr>
            <w:rFonts w:ascii="Arial" w:hAnsi="Arial" w:cs="Arial"/>
            <w:color w:val="333333"/>
            <w:sz w:val="20"/>
            <w:szCs w:val="20"/>
            <w:shd w:val="clear" w:color="auto" w:fill="FFFFFF"/>
          </w:rPr>
          <w:t>34.0</w:t>
        </w:r>
      </w:ins>
      <w:r w:rsidRPr="00D6119E">
        <w:rPr>
          <w:rFonts w:ascii="Arial" w:hAnsi="Arial" w:cs="Arial"/>
          <w:color w:val="333333"/>
          <w:sz w:val="20"/>
          <w:szCs w:val="20"/>
          <w:shd w:val="clear" w:color="auto" w:fill="FFFFFF"/>
        </w:rPr>
        <w:t xml:space="preserve">%, </w:t>
      </w:r>
      <w:proofErr w:type="spellStart"/>
      <w:ins w:id="44" w:author="Xiaohui Zhao" w:date="2019-09-17T15:58:00Z">
        <w:r w:rsidR="00CB273D" w:rsidRPr="00D6119E">
          <w:rPr>
            <w:rFonts w:ascii="Arial" w:hAnsi="Arial" w:cs="Arial"/>
            <w:i/>
            <w:iCs/>
            <w:color w:val="333333"/>
            <w:sz w:val="20"/>
            <w:szCs w:val="20"/>
            <w:shd w:val="clear" w:color="auto" w:fill="FFFFFF"/>
            <w:rPrChange w:id="45" w:author="Xiaohui Zhao" w:date="2019-09-18T10:30:00Z">
              <w:rPr>
                <w:rFonts w:ascii="Arial" w:hAnsi="Arial" w:cs="Arial"/>
                <w:color w:val="333333"/>
                <w:sz w:val="20"/>
                <w:szCs w:val="20"/>
                <w:shd w:val="clear" w:color="auto" w:fill="FFFFFF"/>
              </w:rPr>
            </w:rPrChange>
          </w:rPr>
          <w:t>p</w:t>
        </w:r>
      </w:ins>
      <w:del w:id="46" w:author="Xiaohui Zhao" w:date="2019-09-17T15:58:00Z">
        <w:r w:rsidRPr="00D6119E" w:rsidDel="00CB273D">
          <w:rPr>
            <w:rFonts w:ascii="Arial" w:hAnsi="Arial" w:cs="Arial"/>
            <w:i/>
            <w:iCs/>
            <w:color w:val="333333"/>
            <w:sz w:val="20"/>
            <w:szCs w:val="20"/>
            <w:shd w:val="clear" w:color="auto" w:fill="FFFFFF"/>
            <w:rPrChange w:id="47" w:author="Xiaohui Zhao" w:date="2019-09-18T10:30:00Z">
              <w:rPr>
                <w:rFonts w:ascii="Arial" w:hAnsi="Arial" w:cs="Arial"/>
                <w:color w:val="333333"/>
                <w:sz w:val="20"/>
                <w:szCs w:val="20"/>
                <w:shd w:val="clear" w:color="auto" w:fill="FFFFFF"/>
              </w:rPr>
            </w:rPrChange>
          </w:rPr>
          <w:delText>P</w:delText>
        </w:r>
      </w:del>
      <w:del w:id="48" w:author="Xiaohui Zhao" w:date="2019-09-17T16:00:00Z">
        <w:r w:rsidRPr="00D6119E" w:rsidDel="00C51DBD">
          <w:rPr>
            <w:rFonts w:ascii="Arial" w:hAnsi="Arial" w:cs="Arial"/>
            <w:i/>
            <w:iCs/>
            <w:color w:val="333333"/>
            <w:sz w:val="20"/>
            <w:szCs w:val="20"/>
            <w:shd w:val="clear" w:color="auto" w:fill="FFFFFF"/>
            <w:rPrChange w:id="49" w:author="Xiaohui Zhao" w:date="2019-09-18T10:30:00Z">
              <w:rPr>
                <w:rFonts w:ascii="Arial" w:hAnsi="Arial" w:cs="Arial"/>
                <w:color w:val="333333"/>
                <w:sz w:val="20"/>
                <w:szCs w:val="20"/>
                <w:shd w:val="clear" w:color="auto" w:fill="FFFFFF"/>
              </w:rPr>
            </w:rPrChange>
          </w:rPr>
          <w:delText>-</w:delText>
        </w:r>
      </w:del>
      <w:r w:rsidRPr="00D6119E">
        <w:rPr>
          <w:rFonts w:ascii="Arial" w:hAnsi="Arial" w:cs="Arial"/>
          <w:i/>
          <w:iCs/>
          <w:color w:val="333333"/>
          <w:sz w:val="20"/>
          <w:szCs w:val="20"/>
          <w:shd w:val="clear" w:color="auto" w:fill="FFFFFF"/>
          <w:rPrChange w:id="50" w:author="Xiaohui Zhao" w:date="2019-09-18T10:30:00Z">
            <w:rPr>
              <w:rFonts w:ascii="Arial" w:hAnsi="Arial" w:cs="Arial"/>
              <w:color w:val="333333"/>
              <w:sz w:val="20"/>
              <w:szCs w:val="20"/>
              <w:shd w:val="clear" w:color="auto" w:fill="FFFFFF"/>
            </w:rPr>
          </w:rPrChange>
        </w:rPr>
        <w:t>ad</w:t>
      </w:r>
      <w:ins w:id="51" w:author="Xiaohui Zhao" w:date="2019-09-17T16:00:00Z">
        <w:r w:rsidR="00C51DBD" w:rsidRPr="00D6119E">
          <w:rPr>
            <w:rFonts w:ascii="Arial" w:hAnsi="Arial" w:cs="Arial"/>
            <w:i/>
            <w:iCs/>
            <w:color w:val="333333"/>
            <w:sz w:val="20"/>
            <w:szCs w:val="20"/>
            <w:shd w:val="clear" w:color="auto" w:fill="FFFFFF"/>
          </w:rPr>
          <w:t>j</w:t>
        </w:r>
      </w:ins>
      <w:proofErr w:type="spellEnd"/>
      <w:del w:id="52" w:author="Xiaohui Zhao" w:date="2019-09-17T16:00:00Z">
        <w:r w:rsidRPr="00D6119E" w:rsidDel="00C51DBD">
          <w:rPr>
            <w:rFonts w:ascii="Arial" w:hAnsi="Arial" w:cs="Arial"/>
            <w:i/>
            <w:iCs/>
            <w:color w:val="333333"/>
            <w:sz w:val="20"/>
            <w:szCs w:val="20"/>
            <w:shd w:val="clear" w:color="auto" w:fill="FFFFFF"/>
            <w:rPrChange w:id="53" w:author="Xiaohui Zhao" w:date="2019-09-18T10:30:00Z">
              <w:rPr>
                <w:rFonts w:ascii="Arial" w:hAnsi="Arial" w:cs="Arial"/>
                <w:color w:val="333333"/>
                <w:sz w:val="20"/>
                <w:szCs w:val="20"/>
                <w:shd w:val="clear" w:color="auto" w:fill="FFFFFF"/>
              </w:rPr>
            </w:rPrChange>
          </w:rPr>
          <w:delText>justed</w:delText>
        </w:r>
      </w:del>
      <w:r w:rsidRPr="00D6119E">
        <w:rPr>
          <w:rFonts w:ascii="Arial" w:hAnsi="Arial" w:cs="Arial"/>
          <w:color w:val="333333"/>
          <w:sz w:val="20"/>
          <w:szCs w:val="20"/>
          <w:shd w:val="clear" w:color="auto" w:fill="FFFFFF"/>
        </w:rPr>
        <w:t xml:space="preserve"> &lt; 0.05).  When data from all animals were considered with an absolute log2 fold change </w:t>
      </w:r>
      <w:r w:rsidR="00C43F52" w:rsidRPr="00D6119E">
        <w:rPr>
          <w:rFonts w:ascii="Arial" w:hAnsi="Arial" w:cs="Arial"/>
          <w:color w:val="333333"/>
          <w:sz w:val="20"/>
          <w:szCs w:val="20"/>
          <w:shd w:val="clear" w:color="auto" w:fill="FFFFFF"/>
        </w:rPr>
        <w:t xml:space="preserve">≥ </w:t>
      </w:r>
      <w:r w:rsidRPr="00D6119E">
        <w:rPr>
          <w:rFonts w:ascii="Arial" w:hAnsi="Arial" w:cs="Arial"/>
          <w:color w:val="333333"/>
          <w:sz w:val="20"/>
          <w:szCs w:val="20"/>
          <w:shd w:val="clear" w:color="auto" w:fill="FFFFFF"/>
        </w:rPr>
        <w:t xml:space="preserve">1, a total of 1472 genes were affected by hypothyroidism (768 up and 704 down-regulated by TX; Figure 2A) and 409 were affected by increasing gestational age (180 up, 229 down with increased gestational age; Figure 2B).  When the data </w:t>
      </w:r>
      <w:r w:rsidRPr="00D6119E">
        <w:rPr>
          <w:rFonts w:ascii="Arial" w:hAnsi="Arial" w:cs="Arial"/>
          <w:color w:val="333333"/>
          <w:sz w:val="20"/>
          <w:szCs w:val="20"/>
          <w:shd w:val="clear" w:color="auto" w:fill="FFFFFF"/>
        </w:rPr>
        <w:lastRenderedPageBreak/>
        <w:t xml:space="preserve">were analysed by age in each treatment group, the expression of 609 genes changed between 129 and 143 </w:t>
      </w:r>
      <w:proofErr w:type="spellStart"/>
      <w:r w:rsidRPr="00D6119E">
        <w:rPr>
          <w:rFonts w:ascii="Arial" w:hAnsi="Arial" w:cs="Arial"/>
          <w:color w:val="333333"/>
          <w:sz w:val="20"/>
          <w:szCs w:val="20"/>
          <w:shd w:val="clear" w:color="auto" w:fill="FFFFFF"/>
        </w:rPr>
        <w:t>dGA</w:t>
      </w:r>
      <w:proofErr w:type="spellEnd"/>
      <w:r w:rsidRPr="00D6119E">
        <w:rPr>
          <w:rFonts w:ascii="Arial" w:hAnsi="Arial" w:cs="Arial"/>
          <w:color w:val="333333"/>
          <w:sz w:val="20"/>
          <w:szCs w:val="20"/>
          <w:shd w:val="clear" w:color="auto" w:fill="FFFFFF"/>
        </w:rPr>
        <w:t xml:space="preserve"> in the sham fetuses (232 up, 377 down; Figure 2C), while this number was reduced to 174 in the TX fetuses over the same time period (86 up, 88 down; Figure 2D).  When the data were analysed by treatment at each age, TX influenced the expression of more genes at 143 </w:t>
      </w:r>
      <w:proofErr w:type="spellStart"/>
      <w:r w:rsidRPr="00D6119E">
        <w:rPr>
          <w:rFonts w:ascii="Arial" w:hAnsi="Arial" w:cs="Arial"/>
          <w:color w:val="333333"/>
          <w:sz w:val="20"/>
          <w:szCs w:val="20"/>
          <w:shd w:val="clear" w:color="auto" w:fill="FFFFFF"/>
        </w:rPr>
        <w:t>dGA</w:t>
      </w:r>
      <w:proofErr w:type="spellEnd"/>
      <w:r w:rsidRPr="00D6119E">
        <w:rPr>
          <w:rFonts w:ascii="Arial" w:hAnsi="Arial" w:cs="Arial"/>
          <w:color w:val="333333"/>
          <w:sz w:val="20"/>
          <w:szCs w:val="20"/>
          <w:shd w:val="clear" w:color="auto" w:fill="FFFFFF"/>
        </w:rPr>
        <w:t xml:space="preserve"> (1576 total, 869 up, 707 down; Figure 2F) than at 129 </w:t>
      </w:r>
      <w:proofErr w:type="spellStart"/>
      <w:r w:rsidRPr="00D6119E">
        <w:rPr>
          <w:rFonts w:ascii="Arial" w:hAnsi="Arial" w:cs="Arial"/>
          <w:color w:val="333333"/>
          <w:sz w:val="20"/>
          <w:szCs w:val="20"/>
          <w:shd w:val="clear" w:color="auto" w:fill="FFFFFF"/>
        </w:rPr>
        <w:t>dGA</w:t>
      </w:r>
      <w:proofErr w:type="spellEnd"/>
      <w:r w:rsidRPr="00D6119E">
        <w:rPr>
          <w:rFonts w:ascii="Arial" w:hAnsi="Arial" w:cs="Arial"/>
          <w:color w:val="333333"/>
          <w:sz w:val="20"/>
          <w:szCs w:val="20"/>
          <w:shd w:val="clear" w:color="auto" w:fill="FFFFFF"/>
        </w:rPr>
        <w:t xml:space="preserve"> (1090 total, 625 up, 465 down; Figure 2E).</w:t>
      </w:r>
      <w:r w:rsidRPr="009C272E">
        <w:rPr>
          <w:rFonts w:ascii="Arial" w:hAnsi="Arial" w:cs="Arial"/>
          <w:color w:val="333333"/>
          <w:sz w:val="20"/>
          <w:szCs w:val="20"/>
          <w:shd w:val="clear" w:color="auto" w:fill="FFFFFF"/>
        </w:rPr>
        <w:t xml:space="preserve">  </w:t>
      </w:r>
      <w:commentRangeStart w:id="54"/>
      <w:ins w:id="55" w:author="Xiaohui Zhao" w:date="2019-09-17T16:16:00Z">
        <w:r w:rsidR="00417DC9" w:rsidRPr="00D6119E">
          <w:rPr>
            <w:rFonts w:ascii="Arial" w:hAnsi="Arial" w:cs="Arial"/>
            <w:sz w:val="20"/>
            <w:szCs w:val="20"/>
            <w:rPrChange w:id="56" w:author="Xiaohui Zhao" w:date="2019-09-18T10:30:00Z">
              <w:rPr/>
            </w:rPrChange>
          </w:rPr>
          <w:t xml:space="preserve">To compare </w:t>
        </w:r>
      </w:ins>
      <w:commentRangeEnd w:id="54"/>
      <w:ins w:id="57" w:author="Xiaohui Zhao" w:date="2019-09-17T16:20:00Z">
        <w:r w:rsidR="001E0539" w:rsidRPr="00D6119E">
          <w:rPr>
            <w:rStyle w:val="CommentReference"/>
            <w:rFonts w:ascii="Arial" w:hAnsi="Arial" w:cs="Arial"/>
            <w:sz w:val="20"/>
            <w:szCs w:val="20"/>
            <w:rPrChange w:id="58" w:author="Xiaohui Zhao" w:date="2019-09-18T10:30:00Z">
              <w:rPr>
                <w:rStyle w:val="CommentReference"/>
              </w:rPr>
            </w:rPrChange>
          </w:rPr>
          <w:commentReference w:id="54"/>
        </w:r>
      </w:ins>
      <w:ins w:id="59" w:author="Xiaohui Zhao" w:date="2019-09-17T16:16:00Z">
        <w:r w:rsidR="00417DC9" w:rsidRPr="00D6119E">
          <w:rPr>
            <w:rFonts w:ascii="Arial" w:hAnsi="Arial" w:cs="Arial"/>
            <w:sz w:val="20"/>
            <w:szCs w:val="20"/>
            <w:rPrChange w:id="60" w:author="Xiaohui Zhao" w:date="2019-09-18T10:30:00Z">
              <w:rPr/>
            </w:rPrChange>
          </w:rPr>
          <w:t>transcriptomes between and among</w:t>
        </w:r>
      </w:ins>
      <w:ins w:id="61" w:author="Xiaohui Zhao" w:date="2019-09-17T16:17:00Z">
        <w:r w:rsidR="001E0539" w:rsidRPr="00D6119E">
          <w:rPr>
            <w:rFonts w:ascii="Arial" w:hAnsi="Arial" w:cs="Arial"/>
            <w:sz w:val="20"/>
            <w:szCs w:val="20"/>
          </w:rPr>
          <w:t xml:space="preserve"> treatment and gestational age</w:t>
        </w:r>
      </w:ins>
      <w:ins w:id="62" w:author="Xiaohui Zhao" w:date="2019-09-17T16:16:00Z">
        <w:r w:rsidR="00417DC9" w:rsidRPr="00D6119E">
          <w:rPr>
            <w:rFonts w:ascii="Arial" w:hAnsi="Arial" w:cs="Arial"/>
            <w:sz w:val="20"/>
            <w:szCs w:val="20"/>
            <w:rPrChange w:id="63" w:author="Xiaohui Zhao" w:date="2019-09-18T10:30:00Z">
              <w:rPr/>
            </w:rPrChange>
          </w:rPr>
          <w:t xml:space="preserve">, we ran 5 comparisons, the results of which are summarised in the </w:t>
        </w:r>
        <w:proofErr w:type="spellStart"/>
        <w:r w:rsidR="00417DC9" w:rsidRPr="00D6119E">
          <w:rPr>
            <w:rFonts w:ascii="Arial" w:hAnsi="Arial" w:cs="Arial"/>
            <w:sz w:val="20"/>
            <w:szCs w:val="20"/>
            <w:rPrChange w:id="64" w:author="Xiaohui Zhao" w:date="2019-09-18T10:30:00Z">
              <w:rPr/>
            </w:rPrChange>
          </w:rPr>
          <w:t>UpSet</w:t>
        </w:r>
        <w:proofErr w:type="spellEnd"/>
        <w:r w:rsidR="00417DC9" w:rsidRPr="00D6119E">
          <w:rPr>
            <w:rFonts w:ascii="Arial" w:hAnsi="Arial" w:cs="Arial"/>
            <w:sz w:val="20"/>
            <w:szCs w:val="20"/>
            <w:rPrChange w:id="65" w:author="Xiaohui Zhao" w:date="2019-09-18T10:30:00Z">
              <w:rPr/>
            </w:rPrChange>
          </w:rPr>
          <w:t xml:space="preserve"> plot,</w:t>
        </w:r>
      </w:ins>
      <w:ins w:id="66" w:author="Xiaohui Zhao" w:date="2019-09-17T16:17:00Z">
        <w:r w:rsidR="001E0539" w:rsidRPr="00D6119E">
          <w:rPr>
            <w:rFonts w:ascii="Arial" w:hAnsi="Arial" w:cs="Arial"/>
            <w:sz w:val="20"/>
            <w:szCs w:val="20"/>
          </w:rPr>
          <w:t xml:space="preserve"> </w:t>
        </w:r>
      </w:ins>
      <w:ins w:id="67" w:author="Xiaohui Zhao" w:date="2019-09-17T16:18:00Z">
        <w:r w:rsidR="001E0539" w:rsidRPr="00D6119E">
          <w:rPr>
            <w:rFonts w:ascii="Arial" w:hAnsi="Arial" w:cs="Arial"/>
            <w:sz w:val="20"/>
            <w:szCs w:val="20"/>
          </w:rPr>
          <w:t xml:space="preserve">(Supplementary Fig 2 A). </w:t>
        </w:r>
      </w:ins>
      <w:ins w:id="68" w:author="Xiaohui Zhao" w:date="2019-09-17T16:16:00Z">
        <w:r w:rsidR="00417DC9" w:rsidRPr="00D6119E">
          <w:rPr>
            <w:rFonts w:ascii="Arial" w:hAnsi="Arial" w:cs="Arial"/>
            <w:sz w:val="20"/>
            <w:szCs w:val="20"/>
            <w:rPrChange w:id="69" w:author="Xiaohui Zhao" w:date="2019-09-18T10:30:00Z">
              <w:rPr/>
            </w:rPrChange>
          </w:rPr>
          <w:t xml:space="preserve"> </w:t>
        </w:r>
      </w:ins>
      <w:ins w:id="70" w:author="Xiaohui Zhao" w:date="2019-09-18T13:50:00Z">
        <w:r w:rsidR="00B97D7E">
          <w:rPr>
            <w:rFonts w:ascii="Arial" w:hAnsi="Arial" w:cs="Arial"/>
            <w:sz w:val="20"/>
            <w:szCs w:val="20"/>
          </w:rPr>
          <w:t>D</w:t>
        </w:r>
      </w:ins>
      <w:ins w:id="71" w:author="Xiaohui Zhao" w:date="2019-09-17T16:16:00Z">
        <w:r w:rsidR="00417DC9" w:rsidRPr="00D6119E">
          <w:rPr>
            <w:rFonts w:ascii="Arial" w:hAnsi="Arial" w:cs="Arial"/>
            <w:sz w:val="20"/>
            <w:szCs w:val="20"/>
            <w:rPrChange w:id="72" w:author="Xiaohui Zhao" w:date="2019-09-18T10:30:00Z">
              <w:rPr/>
            </w:rPrChange>
          </w:rPr>
          <w:t xml:space="preserve">ifferentially expressed genes </w:t>
        </w:r>
      </w:ins>
      <w:ins w:id="73" w:author="Xiaohui Zhao" w:date="2019-09-17T16:18:00Z">
        <w:r w:rsidR="001E0539" w:rsidRPr="00D6119E">
          <w:rPr>
            <w:rFonts w:ascii="Arial" w:hAnsi="Arial" w:cs="Arial"/>
            <w:sz w:val="20"/>
            <w:szCs w:val="20"/>
          </w:rPr>
          <w:t xml:space="preserve">unique </w:t>
        </w:r>
      </w:ins>
      <w:ins w:id="74" w:author="Xiaohui Zhao" w:date="2019-09-18T13:50:00Z">
        <w:r w:rsidR="00B97D7E">
          <w:rPr>
            <w:rFonts w:ascii="Arial" w:hAnsi="Arial" w:cs="Arial"/>
            <w:sz w:val="20"/>
            <w:szCs w:val="20"/>
          </w:rPr>
          <w:t xml:space="preserve">to each of the comparisons were also plotted </w:t>
        </w:r>
      </w:ins>
      <w:ins w:id="75" w:author="Xiaohui Zhao" w:date="2019-09-17T16:18:00Z">
        <w:r w:rsidR="001E0539" w:rsidRPr="00D6119E">
          <w:rPr>
            <w:rFonts w:ascii="Arial" w:hAnsi="Arial" w:cs="Arial"/>
            <w:sz w:val="20"/>
            <w:szCs w:val="20"/>
          </w:rPr>
          <w:t>(Supplementary Fig 2 B)</w:t>
        </w:r>
      </w:ins>
      <w:ins w:id="76" w:author="Xiaohui Zhao" w:date="2019-09-17T16:19:00Z">
        <w:r w:rsidR="001E0539" w:rsidRPr="00D6119E">
          <w:rPr>
            <w:rFonts w:ascii="Arial" w:hAnsi="Arial" w:cs="Arial"/>
            <w:sz w:val="20"/>
            <w:szCs w:val="20"/>
          </w:rPr>
          <w:t>.</w:t>
        </w:r>
      </w:ins>
    </w:p>
    <w:p w14:paraId="1261E795" w14:textId="10DD8894" w:rsidR="00FA1DF7" w:rsidDel="001E0539" w:rsidRDefault="00417DC9" w:rsidP="00FA1DF7">
      <w:pPr>
        <w:rPr>
          <w:del w:id="77" w:author="Xiaohui Zhao" w:date="2019-09-17T15:58:00Z"/>
          <w:rFonts w:ascii="Arial" w:hAnsi="Arial" w:cs="Arial"/>
          <w:color w:val="FF0000"/>
          <w:sz w:val="20"/>
          <w:szCs w:val="20"/>
          <w:shd w:val="clear" w:color="auto" w:fill="FFFFFF"/>
        </w:rPr>
      </w:pPr>
      <w:ins w:id="78" w:author="Xiaohui Zhao" w:date="2019-09-17T16:16:00Z">
        <w:r>
          <w:rPr>
            <w:rFonts w:ascii="Arial" w:hAnsi="Arial" w:cs="Arial"/>
            <w:color w:val="333333"/>
            <w:sz w:val="20"/>
            <w:szCs w:val="20"/>
            <w:shd w:val="clear" w:color="auto" w:fill="FFFFFF"/>
          </w:rPr>
          <w:t xml:space="preserve"> </w:t>
        </w:r>
      </w:ins>
      <w:del w:id="79" w:author="Xiaohui Zhao" w:date="2019-09-17T15:58:00Z">
        <w:r w:rsidR="00FA1DF7" w:rsidDel="00CB273D">
          <w:rPr>
            <w:rFonts w:ascii="Arial" w:hAnsi="Arial" w:cs="Arial"/>
            <w:color w:val="FF0000"/>
            <w:sz w:val="20"/>
            <w:szCs w:val="20"/>
            <w:shd w:val="clear" w:color="auto" w:fill="FFFFFF"/>
          </w:rPr>
          <w:delText>Refer to Supplementary Figure 2: Intersection Plot?</w:delText>
        </w:r>
      </w:del>
    </w:p>
    <w:p w14:paraId="1DCD4593" w14:textId="77777777" w:rsidR="001E0539" w:rsidRDefault="001E0539" w:rsidP="00FA1DF7">
      <w:pPr>
        <w:rPr>
          <w:ins w:id="80" w:author="Xiaohui Zhao" w:date="2019-09-17T16:19:00Z"/>
          <w:rFonts w:ascii="Arial" w:hAnsi="Arial" w:cs="Arial"/>
          <w:color w:val="FF0000"/>
          <w:sz w:val="20"/>
          <w:szCs w:val="20"/>
          <w:shd w:val="clear" w:color="auto" w:fill="FFFFFF"/>
        </w:rPr>
      </w:pPr>
    </w:p>
    <w:p w14:paraId="50FE0CC1" w14:textId="77777777" w:rsidR="00FA1DF7" w:rsidRPr="00FA1DF7" w:rsidRDefault="00FA1DF7" w:rsidP="00FA1DF7">
      <w:pPr>
        <w:rPr>
          <w:rFonts w:ascii="Arial" w:hAnsi="Arial" w:cs="Arial"/>
          <w:color w:val="333333"/>
          <w:sz w:val="20"/>
          <w:szCs w:val="20"/>
          <w:shd w:val="clear" w:color="auto" w:fill="FFFFFF"/>
        </w:rPr>
      </w:pPr>
    </w:p>
    <w:p w14:paraId="3D3C28D9" w14:textId="77777777" w:rsidR="00104617" w:rsidRPr="004B1F6B" w:rsidRDefault="00104617" w:rsidP="00AA7C83">
      <w:pPr>
        <w:rPr>
          <w:rFonts w:ascii="Arial" w:hAnsi="Arial" w:cs="Arial"/>
          <w:b/>
          <w:bCs/>
          <w:i/>
          <w:iCs/>
          <w:color w:val="333333"/>
          <w:sz w:val="20"/>
          <w:szCs w:val="20"/>
          <w:shd w:val="clear" w:color="auto" w:fill="FFFFFF"/>
        </w:rPr>
      </w:pPr>
      <w:r w:rsidRPr="004B1F6B">
        <w:rPr>
          <w:rFonts w:ascii="Arial" w:hAnsi="Arial" w:cs="Arial"/>
          <w:b/>
          <w:bCs/>
          <w:color w:val="333333"/>
          <w:sz w:val="20"/>
          <w:szCs w:val="20"/>
          <w:shd w:val="clear" w:color="auto" w:fill="FFFFFF"/>
        </w:rPr>
        <w:t xml:space="preserve">Gene ontology and KEGG pathway analyses identify </w:t>
      </w:r>
      <w:proofErr w:type="spellStart"/>
      <w:r w:rsidRPr="004B1F6B">
        <w:rPr>
          <w:rFonts w:ascii="Arial" w:hAnsi="Arial" w:cs="Arial"/>
          <w:b/>
          <w:bCs/>
          <w:color w:val="333333"/>
          <w:sz w:val="20"/>
          <w:szCs w:val="20"/>
          <w:shd w:val="clear" w:color="auto" w:fill="FFFFFF"/>
        </w:rPr>
        <w:t>adipogenic</w:t>
      </w:r>
      <w:proofErr w:type="spellEnd"/>
      <w:r w:rsidRPr="004B1F6B">
        <w:rPr>
          <w:rFonts w:ascii="Arial" w:hAnsi="Arial" w:cs="Arial"/>
          <w:b/>
          <w:bCs/>
          <w:color w:val="333333"/>
          <w:sz w:val="20"/>
          <w:szCs w:val="20"/>
          <w:shd w:val="clear" w:color="auto" w:fill="FFFFFF"/>
        </w:rPr>
        <w:t xml:space="preserve">, metabolic, thermogenic and hormone signalling processes influenced by hypothyroidism </w:t>
      </w:r>
      <w:r w:rsidRPr="004B1F6B">
        <w:rPr>
          <w:rFonts w:ascii="Arial" w:hAnsi="Arial" w:cs="Arial"/>
          <w:b/>
          <w:bCs/>
          <w:i/>
          <w:iCs/>
          <w:color w:val="333333"/>
          <w:sz w:val="20"/>
          <w:szCs w:val="20"/>
          <w:shd w:val="clear" w:color="auto" w:fill="FFFFFF"/>
        </w:rPr>
        <w:t>in utero</w:t>
      </w:r>
    </w:p>
    <w:p w14:paraId="47F7D36A" w14:textId="7CA01BB8" w:rsidR="00104617" w:rsidRPr="004B1F6B" w:rsidRDefault="00104617" w:rsidP="000842DC">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A number of biological pathways were identified as enriched in </w:t>
      </w:r>
      <w:r>
        <w:rPr>
          <w:rFonts w:ascii="Arial" w:hAnsi="Arial" w:cs="Arial"/>
          <w:color w:val="333333"/>
          <w:sz w:val="20"/>
          <w:szCs w:val="20"/>
          <w:shd w:val="clear" w:color="auto" w:fill="FFFFFF"/>
        </w:rPr>
        <w:t>PAT</w:t>
      </w:r>
      <w:r w:rsidRPr="004B1F6B">
        <w:rPr>
          <w:rFonts w:ascii="Arial" w:hAnsi="Arial" w:cs="Arial"/>
          <w:color w:val="333333"/>
          <w:sz w:val="20"/>
          <w:szCs w:val="20"/>
          <w:shd w:val="clear" w:color="auto" w:fill="FFFFFF"/>
        </w:rPr>
        <w:t xml:space="preserve"> from TX fetuses.  Of particular relevance, </w:t>
      </w:r>
      <w:r>
        <w:rPr>
          <w:rFonts w:ascii="Arial" w:hAnsi="Arial" w:cs="Arial"/>
          <w:color w:val="333333"/>
          <w:sz w:val="20"/>
          <w:szCs w:val="20"/>
          <w:shd w:val="clear" w:color="auto" w:fill="FFFFFF"/>
        </w:rPr>
        <w:t xml:space="preserve">enriched </w:t>
      </w:r>
      <w:r w:rsidRPr="004B1F6B">
        <w:rPr>
          <w:rFonts w:ascii="Arial" w:hAnsi="Arial" w:cs="Arial"/>
          <w:color w:val="333333"/>
          <w:sz w:val="20"/>
          <w:szCs w:val="20"/>
          <w:shd w:val="clear" w:color="auto" w:fill="FFFFFF"/>
        </w:rPr>
        <w:t>KEGG pathways</w:t>
      </w:r>
      <w:r>
        <w:rPr>
          <w:rFonts w:ascii="Arial" w:hAnsi="Arial" w:cs="Arial"/>
          <w:color w:val="333333"/>
          <w:sz w:val="20"/>
          <w:szCs w:val="20"/>
          <w:shd w:val="clear" w:color="auto" w:fill="FFFFFF"/>
        </w:rPr>
        <w:t xml:space="preserve"> were</w:t>
      </w:r>
      <w:r w:rsidRPr="004B1F6B">
        <w:rPr>
          <w:rFonts w:ascii="Arial" w:hAnsi="Arial" w:cs="Arial"/>
          <w:color w:val="333333"/>
          <w:sz w:val="20"/>
          <w:szCs w:val="20"/>
          <w:shd w:val="clear" w:color="auto" w:fill="FFFFFF"/>
        </w:rPr>
        <w:t xml:space="preserve"> associated with regulation of lipolysis; fatty acid synthesis and metabolism; insulin resistance; AMPK, </w:t>
      </w:r>
      <w:proofErr w:type="spellStart"/>
      <w:r w:rsidRPr="004B1F6B">
        <w:rPr>
          <w:rFonts w:ascii="Arial" w:hAnsi="Arial" w:cs="Arial"/>
          <w:color w:val="333333"/>
          <w:sz w:val="20"/>
          <w:szCs w:val="20"/>
          <w:shd w:val="clear" w:color="auto" w:fill="FFFFFF"/>
        </w:rPr>
        <w:t>FoxO</w:t>
      </w:r>
      <w:proofErr w:type="spellEnd"/>
      <w:r w:rsidRPr="004B1F6B">
        <w:rPr>
          <w:rFonts w:ascii="Arial" w:hAnsi="Arial" w:cs="Arial"/>
          <w:color w:val="333333"/>
          <w:sz w:val="20"/>
          <w:szCs w:val="20"/>
          <w:shd w:val="clear" w:color="auto" w:fill="FFFFFF"/>
        </w:rPr>
        <w:t xml:space="preserve"> and cAMP signalling; and signalling pathways for insulin, peroxisome proliferator-activated receptor (PPAR) and adipocytokines (Figure 3</w:t>
      </w:r>
      <w:ins w:id="81" w:author="Xiaohui Zhao" w:date="2019-09-17T16:21:00Z">
        <w:r w:rsidR="001C5F59">
          <w:rPr>
            <w:rFonts w:ascii="Arial" w:hAnsi="Arial" w:cs="Arial"/>
            <w:color w:val="333333"/>
            <w:sz w:val="20"/>
            <w:szCs w:val="20"/>
            <w:shd w:val="clear" w:color="auto" w:fill="FFFFFF"/>
          </w:rPr>
          <w:t xml:space="preserve"> </w:t>
        </w:r>
      </w:ins>
      <w:r w:rsidR="00FA4DA0">
        <w:rPr>
          <w:rFonts w:ascii="Arial" w:hAnsi="Arial" w:cs="Arial"/>
          <w:color w:val="333333"/>
          <w:sz w:val="20"/>
          <w:szCs w:val="20"/>
          <w:shd w:val="clear" w:color="auto" w:fill="FFFFFF"/>
        </w:rPr>
        <w:t>A and Supplementary Figure 3</w:t>
      </w:r>
      <w:ins w:id="82" w:author="Xiaohui Zhao" w:date="2019-09-17T16:21:00Z">
        <w:r w:rsidR="001C5F59">
          <w:rPr>
            <w:rFonts w:ascii="Arial" w:hAnsi="Arial" w:cs="Arial"/>
            <w:color w:val="333333"/>
            <w:sz w:val="20"/>
            <w:szCs w:val="20"/>
            <w:shd w:val="clear" w:color="auto" w:fill="FFFFFF"/>
          </w:rPr>
          <w:t xml:space="preserve">) </w:t>
        </w:r>
      </w:ins>
      <w:del w:id="83" w:author="Xiaohui Zhao" w:date="2019-09-17T16:21:00Z">
        <w:r w:rsidRPr="004B1F6B" w:rsidDel="001C5F59">
          <w:rPr>
            <w:rFonts w:ascii="Arial" w:hAnsi="Arial" w:cs="Arial"/>
            <w:color w:val="333333"/>
            <w:sz w:val="20"/>
            <w:szCs w:val="20"/>
            <w:shd w:val="clear" w:color="auto" w:fill="FFFFFF"/>
          </w:rPr>
          <w:delText xml:space="preserve">).  </w:delText>
        </w:r>
      </w:del>
      <w:r w:rsidRPr="004B1F6B">
        <w:rPr>
          <w:rFonts w:ascii="Arial" w:hAnsi="Arial" w:cs="Arial"/>
          <w:color w:val="333333"/>
          <w:sz w:val="20"/>
          <w:szCs w:val="20"/>
          <w:shd w:val="clear" w:color="auto" w:fill="FFFFFF"/>
        </w:rPr>
        <w:t xml:space="preserve">Biological process pathways </w:t>
      </w:r>
      <w:r>
        <w:rPr>
          <w:rFonts w:ascii="Arial" w:hAnsi="Arial" w:cs="Arial"/>
          <w:color w:val="333333"/>
          <w:sz w:val="20"/>
          <w:szCs w:val="20"/>
          <w:shd w:val="clear" w:color="auto" w:fill="FFFFFF"/>
        </w:rPr>
        <w:t>over-</w:t>
      </w:r>
      <w:r w:rsidRPr="004B1F6B">
        <w:rPr>
          <w:rFonts w:ascii="Arial" w:hAnsi="Arial" w:cs="Arial"/>
          <w:color w:val="333333"/>
          <w:sz w:val="20"/>
          <w:szCs w:val="20"/>
          <w:shd w:val="clear" w:color="auto" w:fill="FFFFFF"/>
        </w:rPr>
        <w:t xml:space="preserve">represented in the gene ontology analysis included fatty acid metabolism and biosynthesis, and several aspects of thermogenesis and temperature regulation (Figure </w:t>
      </w:r>
      <w:r w:rsidR="00FA4DA0">
        <w:rPr>
          <w:rFonts w:ascii="Arial" w:hAnsi="Arial" w:cs="Arial"/>
          <w:color w:val="333333"/>
          <w:sz w:val="20"/>
          <w:szCs w:val="20"/>
          <w:shd w:val="clear" w:color="auto" w:fill="FFFFFF"/>
        </w:rPr>
        <w:t>3</w:t>
      </w:r>
      <w:ins w:id="84" w:author="Xiaohui Zhao" w:date="2019-09-17T16:22:00Z">
        <w:r w:rsidR="001C5F59">
          <w:rPr>
            <w:rFonts w:ascii="Arial" w:hAnsi="Arial" w:cs="Arial"/>
            <w:color w:val="333333"/>
            <w:sz w:val="20"/>
            <w:szCs w:val="20"/>
            <w:shd w:val="clear" w:color="auto" w:fill="FFFFFF"/>
          </w:rPr>
          <w:t xml:space="preserve"> </w:t>
        </w:r>
      </w:ins>
      <w:r w:rsidR="00FA4DA0">
        <w:rPr>
          <w:rFonts w:ascii="Arial" w:hAnsi="Arial" w:cs="Arial"/>
          <w:color w:val="333333"/>
          <w:sz w:val="20"/>
          <w:szCs w:val="20"/>
          <w:shd w:val="clear" w:color="auto" w:fill="FFFFFF"/>
        </w:rPr>
        <w:t xml:space="preserve">B and Supplementary Figure </w:t>
      </w:r>
      <w:r w:rsidRPr="004B1F6B">
        <w:rPr>
          <w:rFonts w:ascii="Arial" w:hAnsi="Arial" w:cs="Arial"/>
          <w:color w:val="333333"/>
          <w:sz w:val="20"/>
          <w:szCs w:val="20"/>
          <w:shd w:val="clear" w:color="auto" w:fill="FFFFFF"/>
        </w:rPr>
        <w:t>4</w:t>
      </w:r>
      <w:ins w:id="85" w:author="Xiaohui Zhao" w:date="2019-09-17T16:21:00Z">
        <w:r w:rsidR="001C5F59">
          <w:rPr>
            <w:rFonts w:ascii="Arial" w:hAnsi="Arial" w:cs="Arial"/>
            <w:color w:val="333333"/>
            <w:sz w:val="20"/>
            <w:szCs w:val="20"/>
            <w:shd w:val="clear" w:color="auto" w:fill="FFFFFF"/>
          </w:rPr>
          <w:t xml:space="preserve">) </w:t>
        </w:r>
      </w:ins>
      <w:del w:id="86" w:author="Xiaohui Zhao" w:date="2019-09-17T16:21:00Z">
        <w:r w:rsidRPr="004B1F6B" w:rsidDel="001C5F59">
          <w:rPr>
            <w:rFonts w:ascii="Arial" w:hAnsi="Arial" w:cs="Arial"/>
            <w:color w:val="333333"/>
            <w:sz w:val="20"/>
            <w:szCs w:val="20"/>
            <w:shd w:val="clear" w:color="auto" w:fill="FFFFFF"/>
          </w:rPr>
          <w:delText xml:space="preserve">).  </w:delText>
        </w:r>
      </w:del>
      <w:r w:rsidRPr="004B1F6B">
        <w:rPr>
          <w:rFonts w:ascii="Arial" w:hAnsi="Arial" w:cs="Arial"/>
          <w:color w:val="333333"/>
          <w:sz w:val="20"/>
          <w:szCs w:val="20"/>
          <w:shd w:val="clear" w:color="auto" w:fill="FFFFFF"/>
        </w:rPr>
        <w:t>When the data were assess</w:t>
      </w:r>
      <w:r>
        <w:rPr>
          <w:rFonts w:ascii="Arial" w:hAnsi="Arial" w:cs="Arial"/>
          <w:color w:val="333333"/>
          <w:sz w:val="20"/>
          <w:szCs w:val="20"/>
          <w:shd w:val="clear" w:color="auto" w:fill="FFFFFF"/>
        </w:rPr>
        <w:t xml:space="preserve">ed by treatment and </w:t>
      </w:r>
      <w:r w:rsidRPr="004B1F6B">
        <w:rPr>
          <w:rFonts w:ascii="Arial" w:hAnsi="Arial" w:cs="Arial"/>
          <w:color w:val="333333"/>
          <w:sz w:val="20"/>
          <w:szCs w:val="20"/>
          <w:shd w:val="clear" w:color="auto" w:fill="FFFFFF"/>
        </w:rPr>
        <w:t xml:space="preserve">age, an additional number of enriched pathways were identified in TX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including apelin and thyroid hormone signalling pathways (</w:t>
      </w:r>
      <w:r w:rsidR="00FA4DA0">
        <w:rPr>
          <w:rFonts w:ascii="Arial" w:hAnsi="Arial" w:cs="Arial"/>
          <w:color w:val="333333"/>
          <w:sz w:val="20"/>
          <w:szCs w:val="20"/>
          <w:shd w:val="clear" w:color="auto" w:fill="FFFFFF"/>
        </w:rPr>
        <w:t>Supplementary Figure 3</w:t>
      </w:r>
      <w:r w:rsidRPr="004B1F6B">
        <w:rPr>
          <w:rFonts w:ascii="Arial" w:hAnsi="Arial" w:cs="Arial"/>
          <w:color w:val="333333"/>
          <w:sz w:val="20"/>
          <w:szCs w:val="20"/>
          <w:shd w:val="clear" w:color="auto" w:fill="FFFFFF"/>
        </w:rPr>
        <w:t>) and lipid metabolism (</w:t>
      </w:r>
      <w:r w:rsidR="00FA4DA0">
        <w:rPr>
          <w:rFonts w:ascii="Arial" w:hAnsi="Arial" w:cs="Arial"/>
          <w:color w:val="333333"/>
          <w:sz w:val="20"/>
          <w:szCs w:val="20"/>
          <w:shd w:val="clear" w:color="auto" w:fill="FFFFFF"/>
        </w:rPr>
        <w:t xml:space="preserve">Supplementary </w:t>
      </w:r>
      <w:r w:rsidRPr="004B1F6B">
        <w:rPr>
          <w:rFonts w:ascii="Arial" w:hAnsi="Arial" w:cs="Arial"/>
          <w:color w:val="333333"/>
          <w:sz w:val="20"/>
          <w:szCs w:val="20"/>
          <w:shd w:val="clear" w:color="auto" w:fill="FFFFFF"/>
        </w:rPr>
        <w:t>Figure 4).</w:t>
      </w:r>
    </w:p>
    <w:p w14:paraId="09766766" w14:textId="77777777" w:rsidR="00104617" w:rsidRPr="004B1F6B" w:rsidRDefault="00104617" w:rsidP="00AA7C83">
      <w:pPr>
        <w:rPr>
          <w:rFonts w:ascii="Arial" w:hAnsi="Arial" w:cs="Arial"/>
          <w:color w:val="333333"/>
          <w:sz w:val="20"/>
          <w:szCs w:val="20"/>
          <w:shd w:val="clear" w:color="auto" w:fill="FFFFFF"/>
        </w:rPr>
      </w:pPr>
    </w:p>
    <w:p w14:paraId="1E695806" w14:textId="77777777" w:rsidR="00104617" w:rsidRPr="004B1F6B" w:rsidRDefault="00104617" w:rsidP="00AA7C83">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activates adipose PPAR and insulin-IGF signalling</w:t>
      </w:r>
    </w:p>
    <w:p w14:paraId="4A6298D9" w14:textId="659F2265" w:rsidR="00104617" w:rsidRPr="004B1F6B" w:rsidRDefault="00104617" w:rsidP="000842DC">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Key genes in some of the enriched pathways were examined in more detail and protein content was quantified by Western blotting.  Increased mRNA and protein contents of the mitotic marker, proliferating cell nuclear antigen (PCNA), and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an important regulator of adipocyte differentiation, were observed in response to </w:t>
      </w:r>
      <w:proofErr w:type="spellStart"/>
      <w:r w:rsidRPr="004B1F6B">
        <w:rPr>
          <w:rFonts w:ascii="Arial" w:hAnsi="Arial" w:cs="Arial"/>
          <w:color w:val="333333"/>
          <w:sz w:val="20"/>
          <w:szCs w:val="20"/>
          <w:shd w:val="clear" w:color="auto" w:fill="FFFFFF"/>
        </w:rPr>
        <w:t>fetal</w:t>
      </w:r>
      <w:proofErr w:type="spellEnd"/>
      <w:r w:rsidRPr="004B1F6B">
        <w:rPr>
          <w:rFonts w:ascii="Arial" w:hAnsi="Arial" w:cs="Arial"/>
          <w:color w:val="333333"/>
          <w:sz w:val="20"/>
          <w:szCs w:val="20"/>
          <w:shd w:val="clear" w:color="auto" w:fill="FFFFFF"/>
        </w:rPr>
        <w:t xml:space="preserve"> h</w:t>
      </w:r>
      <w:r w:rsidR="002C353F">
        <w:rPr>
          <w:rFonts w:ascii="Arial" w:hAnsi="Arial" w:cs="Arial"/>
          <w:color w:val="333333"/>
          <w:sz w:val="20"/>
          <w:szCs w:val="20"/>
          <w:shd w:val="clear" w:color="auto" w:fill="FFFFFF"/>
        </w:rPr>
        <w:t>ypothyroidism (</w:t>
      </w:r>
      <w:proofErr w:type="spellStart"/>
      <w:proofErr w:type="gramStart"/>
      <w:ins w:id="87" w:author="Xiaohui Zhao" w:date="2019-09-18T14:13:00Z">
        <w:r w:rsidR="00E4508E">
          <w:rPr>
            <w:rFonts w:ascii="Arial" w:hAnsi="Arial" w:cs="Arial"/>
            <w:color w:val="333333"/>
            <w:sz w:val="20"/>
            <w:szCs w:val="20"/>
            <w:shd w:val="clear" w:color="auto" w:fill="FFFFFF"/>
          </w:rPr>
          <w:t>adj.P</w:t>
        </w:r>
      </w:ins>
      <w:proofErr w:type="spellEnd"/>
      <w:proofErr w:type="gramEnd"/>
      <w:del w:id="88" w:author="Xiaohui Zhao" w:date="2019-09-18T14:13:00Z">
        <w:r w:rsidR="002C353F" w:rsidDel="00E4508E">
          <w:rPr>
            <w:rFonts w:ascii="Arial" w:hAnsi="Arial" w:cs="Arial"/>
            <w:color w:val="333333"/>
            <w:sz w:val="20"/>
            <w:szCs w:val="20"/>
            <w:shd w:val="clear" w:color="auto" w:fill="FFFFFF"/>
          </w:rPr>
          <w:delText>P</w:delText>
        </w:r>
      </w:del>
      <w:r w:rsidR="002C353F">
        <w:rPr>
          <w:rFonts w:ascii="Arial" w:hAnsi="Arial" w:cs="Arial"/>
          <w:color w:val="333333"/>
          <w:sz w:val="20"/>
          <w:szCs w:val="20"/>
          <w:shd w:val="clear" w:color="auto" w:fill="FFFFFF"/>
        </w:rPr>
        <w:t>&lt;0.005, Figure 4</w:t>
      </w:r>
      <w:ins w:id="89" w:author="Xiaohui Zhao" w:date="2019-09-17T16:23:00Z">
        <w:r w:rsidR="00B52FFE">
          <w:rPr>
            <w:rFonts w:ascii="Arial" w:hAnsi="Arial" w:cs="Arial"/>
            <w:color w:val="333333"/>
            <w:sz w:val="20"/>
            <w:szCs w:val="20"/>
            <w:shd w:val="clear" w:color="auto" w:fill="FFFFFF"/>
          </w:rPr>
          <w:t xml:space="preserve"> </w:t>
        </w:r>
      </w:ins>
      <w:r w:rsidRPr="004B1F6B">
        <w:rPr>
          <w:rFonts w:ascii="Arial" w:hAnsi="Arial" w:cs="Arial"/>
          <w:color w:val="333333"/>
          <w:sz w:val="20"/>
          <w:szCs w:val="20"/>
          <w:shd w:val="clear" w:color="auto" w:fill="FFFFFF"/>
        </w:rPr>
        <w:t>A</w:t>
      </w:r>
      <w:ins w:id="90" w:author="Xiaohui Zhao" w:date="2019-09-17T16:23:00Z">
        <w:r w:rsidR="00B52FFE">
          <w:rPr>
            <w:rFonts w:ascii="Arial" w:hAnsi="Arial" w:cs="Arial"/>
            <w:color w:val="333333"/>
            <w:sz w:val="20"/>
            <w:szCs w:val="20"/>
            <w:shd w:val="clear" w:color="auto" w:fill="FFFFFF"/>
          </w:rPr>
          <w:t xml:space="preserve"> </w:t>
        </w:r>
      </w:ins>
      <w:del w:id="91" w:author="Xiaohui Zhao" w:date="2019-09-17T16:23:00Z">
        <w:r w:rsidRPr="004B1F6B" w:rsidDel="00B52FFE">
          <w:rPr>
            <w:rFonts w:ascii="Arial" w:hAnsi="Arial" w:cs="Arial"/>
            <w:color w:val="333333"/>
            <w:sz w:val="20"/>
            <w:szCs w:val="20"/>
            <w:shd w:val="clear" w:color="auto" w:fill="FFFFFF"/>
          </w:rPr>
          <w:delText xml:space="preserve"> </w:delText>
        </w:r>
      </w:del>
      <w:r w:rsidRPr="004B1F6B">
        <w:rPr>
          <w:rFonts w:ascii="Arial" w:hAnsi="Arial" w:cs="Arial"/>
          <w:color w:val="333333"/>
          <w:sz w:val="20"/>
          <w:szCs w:val="20"/>
          <w:shd w:val="clear" w:color="auto" w:fill="FFFFFF"/>
        </w:rPr>
        <w:t>and B).  Adipose PCNA mRNA abundance decreased</w:t>
      </w:r>
      <w:r>
        <w:rPr>
          <w:rFonts w:ascii="Arial" w:hAnsi="Arial" w:cs="Arial"/>
          <w:color w:val="333333"/>
          <w:sz w:val="20"/>
          <w:szCs w:val="20"/>
          <w:shd w:val="clear" w:color="auto" w:fill="FFFFFF"/>
        </w:rPr>
        <w:t xml:space="preserve"> between 129 and 143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sham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w:t>
      </w:r>
      <w:proofErr w:type="spellStart"/>
      <w:proofErr w:type="gramStart"/>
      <w:ins w:id="92" w:author="Xiaohui Zhao" w:date="2019-09-18T14:13:00Z">
        <w:r w:rsidR="00E4508E">
          <w:rPr>
            <w:rFonts w:ascii="Arial" w:hAnsi="Arial" w:cs="Arial"/>
            <w:color w:val="333333"/>
            <w:sz w:val="20"/>
            <w:szCs w:val="20"/>
            <w:shd w:val="clear" w:color="auto" w:fill="FFFFFF"/>
          </w:rPr>
          <w:t>adj.</w:t>
        </w:r>
      </w:ins>
      <w:r w:rsidRPr="004B1F6B">
        <w:rPr>
          <w:rFonts w:ascii="Arial" w:hAnsi="Arial" w:cs="Arial"/>
          <w:color w:val="333333"/>
          <w:sz w:val="20"/>
          <w:szCs w:val="20"/>
          <w:shd w:val="clear" w:color="auto" w:fill="FFFFFF"/>
        </w:rPr>
        <w:t>P</w:t>
      </w:r>
      <w:proofErr w:type="spellEnd"/>
      <w:proofErr w:type="gramEnd"/>
      <w:r w:rsidRPr="004B1F6B">
        <w:rPr>
          <w:rFonts w:ascii="Arial" w:hAnsi="Arial" w:cs="Arial"/>
          <w:color w:val="333333"/>
          <w:sz w:val="20"/>
          <w:szCs w:val="20"/>
          <w:shd w:val="clear" w:color="auto" w:fill="FFFFFF"/>
        </w:rPr>
        <w:t>&lt;0.05), and PCNA mRNA and protein</w:t>
      </w:r>
      <w:r>
        <w:rPr>
          <w:rFonts w:ascii="Arial" w:hAnsi="Arial" w:cs="Arial"/>
          <w:color w:val="333333"/>
          <w:sz w:val="20"/>
          <w:szCs w:val="20"/>
          <w:shd w:val="clear" w:color="auto" w:fill="FFFFFF"/>
        </w:rPr>
        <w:t xml:space="preserve"> contents were higher in TX compared </w:t>
      </w:r>
      <w:r w:rsidRPr="004B1F6B">
        <w:rPr>
          <w:rFonts w:ascii="Arial" w:hAnsi="Arial" w:cs="Arial"/>
          <w:color w:val="333333"/>
          <w:sz w:val="20"/>
          <w:szCs w:val="20"/>
          <w:shd w:val="clear" w:color="auto" w:fill="FFFFFF"/>
        </w:rPr>
        <w:t xml:space="preserve">sham </w:t>
      </w:r>
      <w:proofErr w:type="spellStart"/>
      <w:r w:rsidRPr="004B1F6B">
        <w:rPr>
          <w:rFonts w:ascii="Arial" w:hAnsi="Arial" w:cs="Arial"/>
          <w:color w:val="333333"/>
          <w:sz w:val="20"/>
          <w:szCs w:val="20"/>
          <w:shd w:val="clear" w:color="auto" w:fill="FFFFFF"/>
        </w:rPr>
        <w:t>fetu</w:t>
      </w:r>
      <w:r w:rsidR="002C353F">
        <w:rPr>
          <w:rFonts w:ascii="Arial" w:hAnsi="Arial" w:cs="Arial"/>
          <w:color w:val="333333"/>
          <w:sz w:val="20"/>
          <w:szCs w:val="20"/>
          <w:shd w:val="clear" w:color="auto" w:fill="FFFFFF"/>
        </w:rPr>
        <w:t>ses</w:t>
      </w:r>
      <w:proofErr w:type="spellEnd"/>
      <w:r w:rsidR="002C353F">
        <w:rPr>
          <w:rFonts w:ascii="Arial" w:hAnsi="Arial" w:cs="Arial"/>
          <w:color w:val="333333"/>
          <w:sz w:val="20"/>
          <w:szCs w:val="20"/>
          <w:shd w:val="clear" w:color="auto" w:fill="FFFFFF"/>
        </w:rPr>
        <w:t xml:space="preserve"> at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w:t>
      </w:r>
      <w:proofErr w:type="spellStart"/>
      <w:ins w:id="93" w:author="Xiaohui Zhao" w:date="2019-09-18T14:13: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r w:rsidR="002C353F">
        <w:rPr>
          <w:rFonts w:ascii="Arial" w:hAnsi="Arial" w:cs="Arial"/>
          <w:color w:val="333333"/>
          <w:sz w:val="20"/>
          <w:szCs w:val="20"/>
          <w:shd w:val="clear" w:color="auto" w:fill="FFFFFF"/>
        </w:rPr>
        <w:t>&lt;0.05; Figure 4</w:t>
      </w:r>
      <w:r w:rsidRPr="004B1F6B">
        <w:rPr>
          <w:rFonts w:ascii="Arial" w:hAnsi="Arial" w:cs="Arial"/>
          <w:color w:val="333333"/>
          <w:sz w:val="20"/>
          <w:szCs w:val="20"/>
          <w:shd w:val="clear" w:color="auto" w:fill="FFFFFF"/>
        </w:rPr>
        <w:t xml:space="preserve">Ai and ii).  Compared with </w:t>
      </w:r>
      <w:r>
        <w:rPr>
          <w:rFonts w:ascii="Arial" w:hAnsi="Arial" w:cs="Arial"/>
          <w:color w:val="333333"/>
          <w:sz w:val="20"/>
          <w:szCs w:val="20"/>
          <w:shd w:val="clear" w:color="auto" w:fill="FFFFFF"/>
        </w:rPr>
        <w:lastRenderedPageBreak/>
        <w:t>control values</w:t>
      </w:r>
      <w:r w:rsidRPr="004B1F6B">
        <w:rPr>
          <w:rFonts w:ascii="Arial" w:hAnsi="Arial" w:cs="Arial"/>
          <w:color w:val="333333"/>
          <w:sz w:val="20"/>
          <w:szCs w:val="20"/>
          <w:shd w:val="clear" w:color="auto" w:fill="FFFFFF"/>
        </w:rPr>
        <w:t xml:space="preserve">, both the mRNA and protein contents of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mRNA abundance 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were greater</w:t>
      </w:r>
      <w:r>
        <w:rPr>
          <w:rFonts w:ascii="Arial" w:hAnsi="Arial" w:cs="Arial"/>
          <w:color w:val="333333"/>
          <w:sz w:val="20"/>
          <w:szCs w:val="20"/>
          <w:shd w:val="clear" w:color="auto" w:fill="FFFFFF"/>
        </w:rPr>
        <w:t xml:space="preserve"> in</w:t>
      </w:r>
      <w:r w:rsidR="002C353F">
        <w:rPr>
          <w:rFonts w:ascii="Arial" w:hAnsi="Arial" w:cs="Arial"/>
          <w:color w:val="333333"/>
          <w:sz w:val="20"/>
          <w:szCs w:val="20"/>
          <w:shd w:val="clear" w:color="auto" w:fill="FFFFFF"/>
        </w:rPr>
        <w:t xml:space="preserve"> TX </w:t>
      </w:r>
      <w:proofErr w:type="spellStart"/>
      <w:r w:rsidR="002C353F">
        <w:rPr>
          <w:rFonts w:ascii="Arial" w:hAnsi="Arial" w:cs="Arial"/>
          <w:color w:val="333333"/>
          <w:sz w:val="20"/>
          <w:szCs w:val="20"/>
          <w:shd w:val="clear" w:color="auto" w:fill="FFFFFF"/>
        </w:rPr>
        <w:t>fetuses</w:t>
      </w:r>
      <w:proofErr w:type="spellEnd"/>
      <w:r w:rsidR="002C353F">
        <w:rPr>
          <w:rFonts w:ascii="Arial" w:hAnsi="Arial" w:cs="Arial"/>
          <w:color w:val="333333"/>
          <w:sz w:val="20"/>
          <w:szCs w:val="20"/>
          <w:shd w:val="clear" w:color="auto" w:fill="FFFFFF"/>
        </w:rPr>
        <w:t xml:space="preserve"> (</w:t>
      </w:r>
      <w:proofErr w:type="spellStart"/>
      <w:proofErr w:type="gramStart"/>
      <w:ins w:id="94" w:author="Xiaohui Zhao" w:date="2019-09-18T14:13: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&lt;0.05; Figure 4</w:t>
      </w:r>
      <w:r w:rsidRPr="004B1F6B">
        <w:rPr>
          <w:rFonts w:ascii="Arial" w:hAnsi="Arial" w:cs="Arial"/>
          <w:color w:val="333333"/>
          <w:sz w:val="20"/>
          <w:szCs w:val="20"/>
          <w:shd w:val="clear" w:color="auto" w:fill="FFFFFF"/>
        </w:rPr>
        <w:t xml:space="preserve">Bi and ii).  </w:t>
      </w:r>
      <w:r>
        <w:rPr>
          <w:rFonts w:ascii="Arial" w:hAnsi="Arial" w:cs="Arial"/>
          <w:color w:val="333333"/>
          <w:sz w:val="20"/>
          <w:szCs w:val="20"/>
          <w:shd w:val="clear" w:color="auto" w:fill="FFFFFF"/>
        </w:rPr>
        <w:t>Adipose</w:t>
      </w:r>
      <w:r w:rsidRPr="004B1F6B">
        <w:rPr>
          <w:rFonts w:ascii="Arial" w:hAnsi="Arial" w:cs="Arial"/>
          <w:color w:val="333333"/>
          <w:sz w:val="20"/>
          <w:szCs w:val="20"/>
          <w:shd w:val="clear" w:color="auto" w:fill="FFFFFF"/>
        </w:rPr>
        <w:t xml:space="preserve"> mRNA abundances of IGFI and IGFII and leptin were also increased by </w:t>
      </w:r>
      <w:r>
        <w:rPr>
          <w:rFonts w:ascii="Arial" w:hAnsi="Arial" w:cs="Arial"/>
          <w:color w:val="333333"/>
          <w:sz w:val="20"/>
          <w:szCs w:val="20"/>
          <w:shd w:val="clear" w:color="auto" w:fill="FFFFFF"/>
        </w:rPr>
        <w:t>TX</w:t>
      </w:r>
      <w:r w:rsidR="002C353F">
        <w:rPr>
          <w:rFonts w:ascii="Arial" w:hAnsi="Arial" w:cs="Arial"/>
          <w:color w:val="333333"/>
          <w:sz w:val="20"/>
          <w:szCs w:val="20"/>
          <w:shd w:val="clear" w:color="auto" w:fill="FFFFFF"/>
        </w:rPr>
        <w:t xml:space="preserve"> (</w:t>
      </w:r>
      <w:proofErr w:type="spellStart"/>
      <w:proofErr w:type="gramStart"/>
      <w:ins w:id="95" w:author="Xiaohui Zhao" w:date="2019-09-18T14:13: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&lt;0.001, Figure 5</w:t>
      </w:r>
      <w:r w:rsidRPr="004B1F6B">
        <w:rPr>
          <w:rFonts w:ascii="Arial" w:hAnsi="Arial" w:cs="Arial"/>
          <w:color w:val="333333"/>
          <w:sz w:val="20"/>
          <w:szCs w:val="20"/>
          <w:shd w:val="clear" w:color="auto" w:fill="FFFFFF"/>
        </w:rPr>
        <w:t>A, B and C).  An increase in adipose IGFI mRNA was observed</w:t>
      </w:r>
      <w:r>
        <w:rPr>
          <w:rFonts w:ascii="Arial" w:hAnsi="Arial" w:cs="Arial"/>
          <w:color w:val="333333"/>
          <w:sz w:val="20"/>
          <w:szCs w:val="20"/>
          <w:shd w:val="clear" w:color="auto" w:fill="FFFFFF"/>
        </w:rPr>
        <w:t xml:space="preserve"> between 129 and 143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in </w:t>
      </w:r>
      <w:r w:rsidR="002C353F">
        <w:rPr>
          <w:rFonts w:ascii="Arial" w:hAnsi="Arial" w:cs="Arial"/>
          <w:color w:val="333333"/>
          <w:sz w:val="20"/>
          <w:szCs w:val="20"/>
          <w:shd w:val="clear" w:color="auto" w:fill="FFFFFF"/>
        </w:rPr>
        <w:t xml:space="preserve">TX </w:t>
      </w:r>
      <w:proofErr w:type="spellStart"/>
      <w:r w:rsidR="002C353F">
        <w:rPr>
          <w:rFonts w:ascii="Arial" w:hAnsi="Arial" w:cs="Arial"/>
          <w:color w:val="333333"/>
          <w:sz w:val="20"/>
          <w:szCs w:val="20"/>
          <w:shd w:val="clear" w:color="auto" w:fill="FFFFFF"/>
        </w:rPr>
        <w:t>fetuses</w:t>
      </w:r>
      <w:proofErr w:type="spellEnd"/>
      <w:r w:rsidR="002C353F">
        <w:rPr>
          <w:rFonts w:ascii="Arial" w:hAnsi="Arial" w:cs="Arial"/>
          <w:color w:val="333333"/>
          <w:sz w:val="20"/>
          <w:szCs w:val="20"/>
          <w:shd w:val="clear" w:color="auto" w:fill="FFFFFF"/>
        </w:rPr>
        <w:t xml:space="preserve"> (</w:t>
      </w:r>
      <w:proofErr w:type="spellStart"/>
      <w:proofErr w:type="gramStart"/>
      <w:ins w:id="96" w:author="Xiaohui Zhao" w:date="2019-09-18T14:14: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&lt;0.05; Figure 5</w:t>
      </w:r>
      <w:r w:rsidRPr="004B1F6B">
        <w:rPr>
          <w:rFonts w:ascii="Arial" w:hAnsi="Arial" w:cs="Arial"/>
          <w:color w:val="333333"/>
          <w:sz w:val="20"/>
          <w:szCs w:val="20"/>
          <w:shd w:val="clear" w:color="auto" w:fill="FFFFFF"/>
        </w:rPr>
        <w:t xml:space="preserve">A); over the same period, IGFII mRNA abundance decreased in both sham </w:t>
      </w:r>
      <w:r w:rsidR="002C353F">
        <w:rPr>
          <w:rFonts w:ascii="Arial" w:hAnsi="Arial" w:cs="Arial"/>
          <w:color w:val="333333"/>
          <w:sz w:val="20"/>
          <w:szCs w:val="20"/>
          <w:shd w:val="clear" w:color="auto" w:fill="FFFFFF"/>
        </w:rPr>
        <w:t xml:space="preserve">and TX </w:t>
      </w:r>
      <w:proofErr w:type="spellStart"/>
      <w:r w:rsidR="002C353F">
        <w:rPr>
          <w:rFonts w:ascii="Arial" w:hAnsi="Arial" w:cs="Arial"/>
          <w:color w:val="333333"/>
          <w:sz w:val="20"/>
          <w:szCs w:val="20"/>
          <w:shd w:val="clear" w:color="auto" w:fill="FFFFFF"/>
        </w:rPr>
        <w:t>fetuses</w:t>
      </w:r>
      <w:proofErr w:type="spellEnd"/>
      <w:r w:rsidR="002C353F">
        <w:rPr>
          <w:rFonts w:ascii="Arial" w:hAnsi="Arial" w:cs="Arial"/>
          <w:color w:val="333333"/>
          <w:sz w:val="20"/>
          <w:szCs w:val="20"/>
          <w:shd w:val="clear" w:color="auto" w:fill="FFFFFF"/>
        </w:rPr>
        <w:t xml:space="preserve"> (</w:t>
      </w:r>
      <w:proofErr w:type="spellStart"/>
      <w:ins w:id="97" w:author="Xiaohui Zhao" w:date="2019-09-18T14:14: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r w:rsidR="002C353F">
        <w:rPr>
          <w:rFonts w:ascii="Arial" w:hAnsi="Arial" w:cs="Arial"/>
          <w:color w:val="333333"/>
          <w:sz w:val="20"/>
          <w:szCs w:val="20"/>
          <w:shd w:val="clear" w:color="auto" w:fill="FFFFFF"/>
        </w:rPr>
        <w:t>&lt;0.05; Figure 5</w:t>
      </w:r>
      <w:r w:rsidRPr="004B1F6B">
        <w:rPr>
          <w:rFonts w:ascii="Arial" w:hAnsi="Arial" w:cs="Arial"/>
          <w:color w:val="333333"/>
          <w:sz w:val="20"/>
          <w:szCs w:val="20"/>
          <w:shd w:val="clear" w:color="auto" w:fill="FFFFFF"/>
        </w:rPr>
        <w:t>B).</w:t>
      </w:r>
    </w:p>
    <w:p w14:paraId="438E9F4A" w14:textId="77777777" w:rsidR="00104617" w:rsidRPr="004B1F6B" w:rsidRDefault="00104617" w:rsidP="000842DC">
      <w:pPr>
        <w:rPr>
          <w:rFonts w:ascii="Arial" w:hAnsi="Arial" w:cs="Arial"/>
          <w:color w:val="333333"/>
          <w:sz w:val="20"/>
          <w:szCs w:val="20"/>
          <w:shd w:val="clear" w:color="auto" w:fill="FFFFFF"/>
        </w:rPr>
      </w:pPr>
    </w:p>
    <w:p w14:paraId="5181A748" w14:textId="6AAF8E00"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To examine if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and increased adipose IGF</w:t>
      </w:r>
      <w:r>
        <w:rPr>
          <w:rFonts w:ascii="Arial" w:hAnsi="Arial" w:cs="Arial"/>
          <w:color w:val="333333"/>
          <w:sz w:val="20"/>
          <w:szCs w:val="20"/>
          <w:shd w:val="clear" w:color="auto" w:fill="FFFFFF"/>
        </w:rPr>
        <w:t xml:space="preserve"> mRNA abundance observed in </w:t>
      </w:r>
      <w:r w:rsidRPr="004B1F6B">
        <w:rPr>
          <w:rFonts w:ascii="Arial" w:hAnsi="Arial" w:cs="Arial"/>
          <w:color w:val="333333"/>
          <w:sz w:val="20"/>
          <w:szCs w:val="20"/>
          <w:shd w:val="clear" w:color="auto" w:fill="FFFFFF"/>
        </w:rPr>
        <w:t xml:space="preserve">TX fetuses were responsible, at least in part, for the greater PAT mass, the expression of insulin-IGF and adipokine signalling pathways were investigated in sham and TX fetuses.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the mRNA abundance of the insulin receptor was higher, while insulin receptor β-subunit (</w:t>
      </w:r>
      <w:proofErr w:type="spellStart"/>
      <w:r w:rsidRPr="004B1F6B">
        <w:rPr>
          <w:rFonts w:ascii="Arial" w:hAnsi="Arial" w:cs="Arial"/>
          <w:color w:val="333333"/>
          <w:sz w:val="20"/>
          <w:szCs w:val="20"/>
          <w:shd w:val="clear" w:color="auto" w:fill="FFFFFF"/>
        </w:rPr>
        <w:t>InsR</w:t>
      </w:r>
      <w:proofErr w:type="spellEnd"/>
      <w:r w:rsidRPr="004B1F6B">
        <w:rPr>
          <w:rFonts w:ascii="Arial" w:hAnsi="Arial" w:cs="Arial"/>
          <w:color w:val="333333"/>
          <w:sz w:val="20"/>
          <w:szCs w:val="20"/>
          <w:shd w:val="clear" w:color="auto" w:fill="FFFFFF"/>
        </w:rPr>
        <w:t xml:space="preserve">β) protein content was </w:t>
      </w:r>
      <w:r>
        <w:rPr>
          <w:rFonts w:ascii="Arial" w:hAnsi="Arial" w:cs="Arial"/>
          <w:color w:val="333333"/>
          <w:sz w:val="20"/>
          <w:szCs w:val="20"/>
          <w:shd w:val="clear" w:color="auto" w:fill="FFFFFF"/>
        </w:rPr>
        <w:t>lower</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 xml:space="preserve">TX fetuses </w:t>
      </w:r>
      <w:r>
        <w:rPr>
          <w:rFonts w:ascii="Arial" w:hAnsi="Arial" w:cs="Arial"/>
          <w:color w:val="333333"/>
          <w:sz w:val="20"/>
          <w:szCs w:val="20"/>
          <w:shd w:val="clear" w:color="auto" w:fill="FFFFFF"/>
        </w:rPr>
        <w:t xml:space="preserve">compared to </w:t>
      </w:r>
      <w:r w:rsidR="002C353F">
        <w:rPr>
          <w:rFonts w:ascii="Arial" w:hAnsi="Arial" w:cs="Arial"/>
          <w:color w:val="333333"/>
          <w:sz w:val="20"/>
          <w:szCs w:val="20"/>
          <w:shd w:val="clear" w:color="auto" w:fill="FFFFFF"/>
        </w:rPr>
        <w:t xml:space="preserve">sham </w:t>
      </w:r>
      <w:proofErr w:type="spellStart"/>
      <w:r w:rsidR="002C353F">
        <w:rPr>
          <w:rFonts w:ascii="Arial" w:hAnsi="Arial" w:cs="Arial"/>
          <w:color w:val="333333"/>
          <w:sz w:val="20"/>
          <w:szCs w:val="20"/>
          <w:shd w:val="clear" w:color="auto" w:fill="FFFFFF"/>
        </w:rPr>
        <w:t>fetuses</w:t>
      </w:r>
      <w:proofErr w:type="spellEnd"/>
      <w:r w:rsidR="002C353F">
        <w:rPr>
          <w:rFonts w:ascii="Arial" w:hAnsi="Arial" w:cs="Arial"/>
          <w:color w:val="333333"/>
          <w:sz w:val="20"/>
          <w:szCs w:val="20"/>
          <w:shd w:val="clear" w:color="auto" w:fill="FFFFFF"/>
        </w:rPr>
        <w:t xml:space="preserve"> (</w:t>
      </w:r>
      <w:proofErr w:type="spellStart"/>
      <w:proofErr w:type="gramStart"/>
      <w:ins w:id="98" w:author="Xiaohui Zhao" w:date="2019-09-18T14:14: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&lt;0.05, Figure 4</w:t>
      </w:r>
      <w:r w:rsidRPr="004B1F6B">
        <w:rPr>
          <w:rFonts w:ascii="Arial" w:hAnsi="Arial" w:cs="Arial"/>
          <w:color w:val="333333"/>
          <w:sz w:val="20"/>
          <w:szCs w:val="20"/>
          <w:shd w:val="clear" w:color="auto" w:fill="FFFFFF"/>
        </w:rPr>
        <w:t xml:space="preserve">Ci and ii).  Between 129 and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 reduction in </w:t>
      </w:r>
      <w:proofErr w:type="spellStart"/>
      <w:r w:rsidRPr="004B1F6B">
        <w:rPr>
          <w:rFonts w:ascii="Arial" w:hAnsi="Arial" w:cs="Arial"/>
          <w:color w:val="333333"/>
          <w:sz w:val="20"/>
          <w:szCs w:val="20"/>
          <w:shd w:val="clear" w:color="auto" w:fill="FFFFFF"/>
        </w:rPr>
        <w:t>InsR</w:t>
      </w:r>
      <w:proofErr w:type="spellEnd"/>
      <w:r w:rsidRPr="004B1F6B">
        <w:rPr>
          <w:rFonts w:ascii="Arial" w:hAnsi="Arial" w:cs="Arial"/>
          <w:color w:val="333333"/>
          <w:sz w:val="20"/>
          <w:szCs w:val="20"/>
          <w:shd w:val="clear" w:color="auto" w:fill="FFFFFF"/>
        </w:rPr>
        <w:t xml:space="preserve">β protein </w:t>
      </w:r>
      <w:r>
        <w:rPr>
          <w:rFonts w:ascii="Arial" w:hAnsi="Arial" w:cs="Arial"/>
          <w:color w:val="333333"/>
          <w:sz w:val="20"/>
          <w:szCs w:val="20"/>
          <w:shd w:val="clear" w:color="auto" w:fill="FFFFFF"/>
        </w:rPr>
        <w:t xml:space="preserve">was seen in </w:t>
      </w:r>
      <w:r w:rsidRPr="004B1F6B">
        <w:rPr>
          <w:rFonts w:ascii="Arial" w:hAnsi="Arial" w:cs="Arial"/>
          <w:color w:val="333333"/>
          <w:sz w:val="20"/>
          <w:szCs w:val="20"/>
          <w:shd w:val="clear" w:color="auto" w:fill="FFFFFF"/>
        </w:rPr>
        <w:t xml:space="preserve">sham, but </w:t>
      </w:r>
      <w:r w:rsidR="002C353F">
        <w:rPr>
          <w:rFonts w:ascii="Arial" w:hAnsi="Arial" w:cs="Arial"/>
          <w:color w:val="333333"/>
          <w:sz w:val="20"/>
          <w:szCs w:val="20"/>
          <w:shd w:val="clear" w:color="auto" w:fill="FFFFFF"/>
        </w:rPr>
        <w:t xml:space="preserve">not TX </w:t>
      </w:r>
      <w:proofErr w:type="spellStart"/>
      <w:r w:rsidR="002C353F">
        <w:rPr>
          <w:rFonts w:ascii="Arial" w:hAnsi="Arial" w:cs="Arial"/>
          <w:color w:val="333333"/>
          <w:sz w:val="20"/>
          <w:szCs w:val="20"/>
          <w:shd w:val="clear" w:color="auto" w:fill="FFFFFF"/>
        </w:rPr>
        <w:t>fetuses</w:t>
      </w:r>
      <w:proofErr w:type="spellEnd"/>
      <w:r w:rsidR="002C353F">
        <w:rPr>
          <w:rFonts w:ascii="Arial" w:hAnsi="Arial" w:cs="Arial"/>
          <w:color w:val="333333"/>
          <w:sz w:val="20"/>
          <w:szCs w:val="20"/>
          <w:shd w:val="clear" w:color="auto" w:fill="FFFFFF"/>
        </w:rPr>
        <w:t xml:space="preserve"> (</w:t>
      </w:r>
      <w:proofErr w:type="spellStart"/>
      <w:proofErr w:type="gramStart"/>
      <w:ins w:id="99" w:author="Xiaohui Zhao" w:date="2019-09-18T14:14: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&lt;0.05, Figure 4</w:t>
      </w:r>
      <w:r w:rsidRPr="004B1F6B">
        <w:rPr>
          <w:rFonts w:ascii="Arial" w:hAnsi="Arial" w:cs="Arial"/>
          <w:color w:val="333333"/>
          <w:sz w:val="20"/>
          <w:szCs w:val="20"/>
          <w:shd w:val="clear" w:color="auto" w:fill="FFFFFF"/>
        </w:rPr>
        <w:t xml:space="preserve">Cii).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protein kinase β 1</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Akt1</w:t>
      </w:r>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and Akt2 mRNA, and Akt1 protein content, were greater in TX compared to sham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w:t>
      </w:r>
      <w:proofErr w:type="spellStart"/>
      <w:proofErr w:type="gramStart"/>
      <w:ins w:id="100" w:author="Xiaohui Zhao" w:date="2019-09-18T14:14:00Z">
        <w:r w:rsidR="00E4508E">
          <w:rPr>
            <w:rFonts w:ascii="Arial" w:hAnsi="Arial" w:cs="Arial"/>
            <w:color w:val="333333"/>
            <w:sz w:val="20"/>
            <w:szCs w:val="20"/>
            <w:shd w:val="clear" w:color="auto" w:fill="FFFFFF"/>
          </w:rPr>
          <w:t>adj.</w:t>
        </w:r>
      </w:ins>
      <w:r w:rsidRPr="004B1F6B">
        <w:rPr>
          <w:rFonts w:ascii="Arial" w:hAnsi="Arial" w:cs="Arial"/>
          <w:color w:val="333333"/>
          <w:sz w:val="20"/>
          <w:szCs w:val="20"/>
          <w:shd w:val="clear" w:color="auto" w:fill="FFFFFF"/>
        </w:rPr>
        <w:t>P</w:t>
      </w:r>
      <w:proofErr w:type="spellEnd"/>
      <w:proofErr w:type="gramEnd"/>
      <w:r w:rsidRPr="004B1F6B">
        <w:rPr>
          <w:rFonts w:ascii="Arial" w:hAnsi="Arial" w:cs="Arial"/>
          <w:color w:val="333333"/>
          <w:sz w:val="20"/>
          <w:szCs w:val="20"/>
          <w:shd w:val="clear" w:color="auto" w:fill="FFFFFF"/>
        </w:rPr>
        <w:t>&lt;0.05</w:t>
      </w:r>
      <w:r w:rsidR="002C353F">
        <w:rPr>
          <w:rFonts w:ascii="Arial" w:hAnsi="Arial" w:cs="Arial"/>
          <w:color w:val="333333"/>
          <w:sz w:val="20"/>
          <w:szCs w:val="20"/>
          <w:shd w:val="clear" w:color="auto" w:fill="FFFFFF"/>
        </w:rPr>
        <w:t>, Figure 4</w:t>
      </w:r>
      <w:r w:rsidRPr="004B1F6B">
        <w:rPr>
          <w:rFonts w:ascii="Arial" w:hAnsi="Arial" w:cs="Arial"/>
          <w:color w:val="333333"/>
          <w:sz w:val="20"/>
          <w:szCs w:val="20"/>
          <w:shd w:val="clear" w:color="auto" w:fill="FFFFFF"/>
        </w:rPr>
        <w:t xml:space="preserve">D-E).  In the TX fetuses, Akt2 mRNA abundance decreased between 129 and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Akt2 protein content was lower 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c</w:t>
      </w:r>
      <w:r>
        <w:rPr>
          <w:rFonts w:ascii="Arial" w:hAnsi="Arial" w:cs="Arial"/>
          <w:color w:val="333333"/>
          <w:sz w:val="20"/>
          <w:szCs w:val="20"/>
          <w:shd w:val="clear" w:color="auto" w:fill="FFFFFF"/>
        </w:rPr>
        <w:t xml:space="preserve">ompared to that observed in </w:t>
      </w:r>
      <w:r w:rsidR="002C353F">
        <w:rPr>
          <w:rFonts w:ascii="Arial" w:hAnsi="Arial" w:cs="Arial"/>
          <w:color w:val="333333"/>
          <w:sz w:val="20"/>
          <w:szCs w:val="20"/>
          <w:shd w:val="clear" w:color="auto" w:fill="FFFFFF"/>
        </w:rPr>
        <w:t xml:space="preserve">sham </w:t>
      </w:r>
      <w:proofErr w:type="spellStart"/>
      <w:r w:rsidR="002C353F">
        <w:rPr>
          <w:rFonts w:ascii="Arial" w:hAnsi="Arial" w:cs="Arial"/>
          <w:color w:val="333333"/>
          <w:sz w:val="20"/>
          <w:szCs w:val="20"/>
          <w:shd w:val="clear" w:color="auto" w:fill="FFFFFF"/>
        </w:rPr>
        <w:t>fetuses</w:t>
      </w:r>
      <w:proofErr w:type="spellEnd"/>
      <w:r w:rsidR="002C353F">
        <w:rPr>
          <w:rFonts w:ascii="Arial" w:hAnsi="Arial" w:cs="Arial"/>
          <w:color w:val="333333"/>
          <w:sz w:val="20"/>
          <w:szCs w:val="20"/>
          <w:shd w:val="clear" w:color="auto" w:fill="FFFFFF"/>
        </w:rPr>
        <w:t xml:space="preserve"> (</w:t>
      </w:r>
      <w:proofErr w:type="spellStart"/>
      <w:proofErr w:type="gramStart"/>
      <w:ins w:id="101" w:author="Xiaohui Zhao" w:date="2019-09-18T14:14: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&lt;0.05, Figure 4</w:t>
      </w:r>
      <w:r w:rsidRPr="004B1F6B">
        <w:rPr>
          <w:rFonts w:ascii="Arial" w:hAnsi="Arial" w:cs="Arial"/>
          <w:color w:val="333333"/>
          <w:sz w:val="20"/>
          <w:szCs w:val="20"/>
          <w:shd w:val="clear" w:color="auto" w:fill="FFFFFF"/>
        </w:rPr>
        <w:t xml:space="preserve">E).  The total amount of phosphorylated </w:t>
      </w:r>
      <w:proofErr w:type="spellStart"/>
      <w:r w:rsidRPr="004B1F6B">
        <w:rPr>
          <w:rFonts w:ascii="Arial" w:hAnsi="Arial" w:cs="Arial"/>
          <w:color w:val="333333"/>
          <w:sz w:val="20"/>
          <w:szCs w:val="20"/>
          <w:shd w:val="clear" w:color="auto" w:fill="FFFFFF"/>
        </w:rPr>
        <w:t>Akt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pAkt</w:t>
      </w:r>
      <w:proofErr w:type="spellEnd"/>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protein </w:t>
      </w:r>
      <w:r>
        <w:rPr>
          <w:rFonts w:ascii="Arial" w:hAnsi="Arial" w:cs="Arial"/>
          <w:color w:val="333333"/>
          <w:sz w:val="20"/>
          <w:szCs w:val="20"/>
          <w:shd w:val="clear" w:color="auto" w:fill="FFFFFF"/>
        </w:rPr>
        <w:t xml:space="preserve">did not change with </w:t>
      </w:r>
      <w:r w:rsidRPr="004B1F6B">
        <w:rPr>
          <w:rFonts w:ascii="Arial" w:hAnsi="Arial" w:cs="Arial"/>
          <w:color w:val="333333"/>
          <w:sz w:val="20"/>
          <w:szCs w:val="20"/>
          <w:shd w:val="clear" w:color="auto" w:fill="FFFFFF"/>
        </w:rPr>
        <w:t>age or fetal hypothyroidism (data not shown).</w:t>
      </w:r>
    </w:p>
    <w:p w14:paraId="75FB6758" w14:textId="77777777" w:rsidR="00104617" w:rsidRPr="004B1F6B" w:rsidRDefault="00104617" w:rsidP="00AA7C83">
      <w:pPr>
        <w:rPr>
          <w:rFonts w:ascii="Arial" w:hAnsi="Arial" w:cs="Arial"/>
          <w:color w:val="333333"/>
          <w:sz w:val="20"/>
          <w:szCs w:val="20"/>
          <w:shd w:val="clear" w:color="auto" w:fill="FFFFFF"/>
        </w:rPr>
      </w:pPr>
    </w:p>
    <w:p w14:paraId="48B89447" w14:textId="25436AF2"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 developmental rise in mRNA abundance of the mammalian target of rapamycin (mTOR) was observed</w:t>
      </w:r>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sham, but not TX fetuses (</w:t>
      </w:r>
      <w:proofErr w:type="spellStart"/>
      <w:proofErr w:type="gramStart"/>
      <w:ins w:id="102" w:author="Xiaohui Zhao" w:date="2019-09-18T14:14:00Z">
        <w:r w:rsidR="00E4508E">
          <w:rPr>
            <w:rFonts w:ascii="Arial" w:hAnsi="Arial" w:cs="Arial"/>
            <w:color w:val="333333"/>
            <w:sz w:val="20"/>
            <w:szCs w:val="20"/>
            <w:shd w:val="clear" w:color="auto" w:fill="FFFFFF"/>
          </w:rPr>
          <w:t>adj.</w:t>
        </w:r>
      </w:ins>
      <w:r w:rsidRPr="004B1F6B">
        <w:rPr>
          <w:rFonts w:ascii="Arial" w:hAnsi="Arial" w:cs="Arial"/>
          <w:color w:val="333333"/>
          <w:sz w:val="20"/>
          <w:szCs w:val="20"/>
          <w:shd w:val="clear" w:color="auto" w:fill="FFFFFF"/>
        </w:rPr>
        <w:t>P</w:t>
      </w:r>
      <w:proofErr w:type="spellEnd"/>
      <w:proofErr w:type="gramEnd"/>
      <w:r w:rsidRPr="004B1F6B">
        <w:rPr>
          <w:rFonts w:ascii="Arial" w:hAnsi="Arial" w:cs="Arial"/>
          <w:color w:val="333333"/>
          <w:sz w:val="20"/>
          <w:szCs w:val="20"/>
          <w:shd w:val="clear" w:color="auto" w:fill="FFFFFF"/>
        </w:rPr>
        <w:t xml:space="preserve">&lt;0.05, Figure </w:t>
      </w:r>
      <w:r w:rsidR="002C353F">
        <w:rPr>
          <w:rFonts w:ascii="Arial" w:hAnsi="Arial" w:cs="Arial"/>
          <w:color w:val="333333"/>
          <w:sz w:val="20"/>
          <w:szCs w:val="20"/>
          <w:shd w:val="clear" w:color="auto" w:fill="FFFFFF"/>
        </w:rPr>
        <w:t>4</w:t>
      </w:r>
      <w:r w:rsidRPr="004B1F6B">
        <w:rPr>
          <w:rFonts w:ascii="Arial" w:hAnsi="Arial" w:cs="Arial"/>
          <w:color w:val="333333"/>
          <w:sz w:val="20"/>
          <w:szCs w:val="20"/>
          <w:shd w:val="clear" w:color="auto" w:fill="FFFFFF"/>
        </w:rPr>
        <w:t xml:space="preserve">Fi); at 143 </w:t>
      </w:r>
      <w:proofErr w:type="spellStart"/>
      <w:r w:rsidRPr="004B1F6B">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only</w:t>
      </w:r>
      <w:r w:rsidRPr="004B1F6B">
        <w:rPr>
          <w:rFonts w:ascii="Arial" w:hAnsi="Arial" w:cs="Arial"/>
          <w:color w:val="333333"/>
          <w:sz w:val="20"/>
          <w:szCs w:val="20"/>
          <w:shd w:val="clear" w:color="auto" w:fill="FFFFFF"/>
        </w:rPr>
        <w:t>, mTOR mRNA abundance was l</w:t>
      </w:r>
      <w:r>
        <w:rPr>
          <w:rFonts w:ascii="Arial" w:hAnsi="Arial" w:cs="Arial"/>
          <w:color w:val="333333"/>
          <w:sz w:val="20"/>
          <w:szCs w:val="20"/>
          <w:shd w:val="clear" w:color="auto" w:fill="FFFFFF"/>
        </w:rPr>
        <w:t>ower in</w:t>
      </w:r>
      <w:r w:rsidRPr="004B1F6B">
        <w:rPr>
          <w:rFonts w:ascii="Arial" w:hAnsi="Arial" w:cs="Arial"/>
          <w:color w:val="333333"/>
          <w:sz w:val="20"/>
          <w:szCs w:val="20"/>
          <w:shd w:val="clear" w:color="auto" w:fill="FFFFFF"/>
        </w:rPr>
        <w:t xml:space="preserve"> TX </w:t>
      </w:r>
      <w:r>
        <w:rPr>
          <w:rFonts w:ascii="Arial" w:hAnsi="Arial" w:cs="Arial"/>
          <w:color w:val="333333"/>
          <w:sz w:val="20"/>
          <w:szCs w:val="20"/>
          <w:shd w:val="clear" w:color="auto" w:fill="FFFFFF"/>
        </w:rPr>
        <w:t>than</w:t>
      </w:r>
      <w:r w:rsidR="002C353F">
        <w:rPr>
          <w:rFonts w:ascii="Arial" w:hAnsi="Arial" w:cs="Arial"/>
          <w:color w:val="333333"/>
          <w:sz w:val="20"/>
          <w:szCs w:val="20"/>
          <w:shd w:val="clear" w:color="auto" w:fill="FFFFFF"/>
        </w:rPr>
        <w:t xml:space="preserve"> sham </w:t>
      </w:r>
      <w:proofErr w:type="spellStart"/>
      <w:r w:rsidR="002C353F">
        <w:rPr>
          <w:rFonts w:ascii="Arial" w:hAnsi="Arial" w:cs="Arial"/>
          <w:color w:val="333333"/>
          <w:sz w:val="20"/>
          <w:szCs w:val="20"/>
          <w:shd w:val="clear" w:color="auto" w:fill="FFFFFF"/>
        </w:rPr>
        <w:t>fetuses</w:t>
      </w:r>
      <w:proofErr w:type="spellEnd"/>
      <w:r w:rsidR="002C353F">
        <w:rPr>
          <w:rFonts w:ascii="Arial" w:hAnsi="Arial" w:cs="Arial"/>
          <w:color w:val="333333"/>
          <w:sz w:val="20"/>
          <w:szCs w:val="20"/>
          <w:shd w:val="clear" w:color="auto" w:fill="FFFFFF"/>
        </w:rPr>
        <w:t xml:space="preserve"> (</w:t>
      </w:r>
      <w:proofErr w:type="spellStart"/>
      <w:ins w:id="103" w:author="Xiaohui Zhao" w:date="2019-09-18T14:14: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r w:rsidR="002C353F">
        <w:rPr>
          <w:rFonts w:ascii="Arial" w:hAnsi="Arial" w:cs="Arial"/>
          <w:color w:val="333333"/>
          <w:sz w:val="20"/>
          <w:szCs w:val="20"/>
          <w:shd w:val="clear" w:color="auto" w:fill="FFFFFF"/>
        </w:rPr>
        <w:t>&lt;0.05, Figure 4</w:t>
      </w:r>
      <w:r w:rsidRPr="004B1F6B">
        <w:rPr>
          <w:rFonts w:ascii="Arial" w:hAnsi="Arial" w:cs="Arial"/>
          <w:color w:val="333333"/>
          <w:sz w:val="20"/>
          <w:szCs w:val="20"/>
          <w:shd w:val="clear" w:color="auto" w:fill="FFFFFF"/>
        </w:rPr>
        <w:t xml:space="preserve">Fi).  Fetal hypothyroidism reduced </w:t>
      </w:r>
      <w:r>
        <w:rPr>
          <w:rFonts w:ascii="Arial" w:hAnsi="Arial" w:cs="Arial"/>
          <w:color w:val="333333"/>
          <w:sz w:val="20"/>
          <w:szCs w:val="20"/>
          <w:shd w:val="clear" w:color="auto" w:fill="FFFFFF"/>
        </w:rPr>
        <w:t xml:space="preserve">phosphorylated </w:t>
      </w:r>
      <w:r w:rsidRPr="004B1F6B">
        <w:rPr>
          <w:rFonts w:ascii="Arial" w:hAnsi="Arial" w:cs="Arial"/>
          <w:color w:val="333333"/>
          <w:sz w:val="20"/>
          <w:szCs w:val="20"/>
          <w:shd w:val="clear" w:color="auto" w:fill="FFFFFF"/>
        </w:rPr>
        <w:t>mTOR protein content (</w:t>
      </w:r>
      <w:proofErr w:type="spellStart"/>
      <w:proofErr w:type="gramStart"/>
      <w:ins w:id="104" w:author="Xiaohui Zhao" w:date="2019-09-18T14:14:00Z">
        <w:r w:rsidR="00E4508E">
          <w:rPr>
            <w:rFonts w:ascii="Arial" w:hAnsi="Arial" w:cs="Arial"/>
            <w:color w:val="333333"/>
            <w:sz w:val="20"/>
            <w:szCs w:val="20"/>
            <w:shd w:val="clear" w:color="auto" w:fill="FFFFFF"/>
          </w:rPr>
          <w:t>adj.</w:t>
        </w:r>
      </w:ins>
      <w:r w:rsidRPr="004B1F6B">
        <w:rPr>
          <w:rFonts w:ascii="Arial" w:hAnsi="Arial" w:cs="Arial"/>
          <w:color w:val="333333"/>
          <w:sz w:val="20"/>
          <w:szCs w:val="20"/>
          <w:shd w:val="clear" w:color="auto" w:fill="FFFFFF"/>
        </w:rPr>
        <w:t>P</w:t>
      </w:r>
      <w:proofErr w:type="spellEnd"/>
      <w:proofErr w:type="gramEnd"/>
      <w:r w:rsidRPr="004B1F6B">
        <w:rPr>
          <w:rFonts w:ascii="Arial" w:hAnsi="Arial" w:cs="Arial"/>
          <w:color w:val="333333"/>
          <w:sz w:val="20"/>
          <w:szCs w:val="20"/>
          <w:shd w:val="clear" w:color="auto" w:fill="FFFFFF"/>
        </w:rPr>
        <w:t xml:space="preserve">&lt;0.05), although </w:t>
      </w:r>
      <w:r w:rsidRPr="009316D7">
        <w:rPr>
          <w:rFonts w:ascii="Arial" w:hAnsi="Arial" w:cs="Arial"/>
          <w:i/>
          <w:color w:val="333333"/>
          <w:sz w:val="20"/>
          <w:szCs w:val="20"/>
          <w:shd w:val="clear" w:color="auto" w:fill="FFFFFF"/>
        </w:rPr>
        <w:t>post-hoc</w:t>
      </w:r>
      <w:r w:rsidRPr="004B1F6B">
        <w:rPr>
          <w:rFonts w:ascii="Arial" w:hAnsi="Arial" w:cs="Arial"/>
          <w:color w:val="333333"/>
          <w:sz w:val="20"/>
          <w:szCs w:val="20"/>
          <w:shd w:val="clear" w:color="auto" w:fill="FFFFFF"/>
        </w:rPr>
        <w:t xml:space="preserve"> analysis failed to identify significant differences at </w:t>
      </w:r>
      <w:r>
        <w:rPr>
          <w:rFonts w:ascii="Arial" w:hAnsi="Arial" w:cs="Arial"/>
          <w:color w:val="333333"/>
          <w:sz w:val="20"/>
          <w:szCs w:val="20"/>
          <w:shd w:val="clear" w:color="auto" w:fill="FFFFFF"/>
        </w:rPr>
        <w:t xml:space="preserve">either </w:t>
      </w:r>
      <w:r w:rsidR="002C353F">
        <w:rPr>
          <w:rFonts w:ascii="Arial" w:hAnsi="Arial" w:cs="Arial"/>
          <w:color w:val="333333"/>
          <w:sz w:val="20"/>
          <w:szCs w:val="20"/>
          <w:shd w:val="clear" w:color="auto" w:fill="FFFFFF"/>
        </w:rPr>
        <w:t>age (Figure 4</w:t>
      </w:r>
      <w:r w:rsidRPr="004B1F6B">
        <w:rPr>
          <w:rFonts w:ascii="Arial" w:hAnsi="Arial" w:cs="Arial"/>
          <w:color w:val="333333"/>
          <w:sz w:val="20"/>
          <w:szCs w:val="20"/>
          <w:shd w:val="clear" w:color="auto" w:fill="FFFFFF"/>
        </w:rPr>
        <w:t xml:space="preserve">Fii).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phosphorylated </w:t>
      </w:r>
      <w:r w:rsidRPr="004B1F6B">
        <w:rPr>
          <w:rFonts w:ascii="Arial" w:hAnsi="Arial" w:cs="Arial"/>
          <w:color w:val="333333"/>
          <w:sz w:val="20"/>
          <w:szCs w:val="20"/>
          <w:shd w:val="clear" w:color="auto" w:fill="FFFFFF"/>
        </w:rPr>
        <w:t xml:space="preserve">S6 kinase (pS6K) protein content was higher </w:t>
      </w:r>
      <w:r>
        <w:rPr>
          <w:rFonts w:ascii="Arial" w:hAnsi="Arial" w:cs="Arial"/>
          <w:color w:val="333333"/>
          <w:sz w:val="20"/>
          <w:szCs w:val="20"/>
          <w:shd w:val="clear" w:color="auto" w:fill="FFFFFF"/>
        </w:rPr>
        <w:t>in</w:t>
      </w:r>
      <w:r w:rsidRPr="004B1F6B">
        <w:rPr>
          <w:rFonts w:ascii="Arial" w:hAnsi="Arial" w:cs="Arial"/>
          <w:color w:val="333333"/>
          <w:sz w:val="20"/>
          <w:szCs w:val="20"/>
          <w:shd w:val="clear" w:color="auto" w:fill="FFFFFF"/>
        </w:rPr>
        <w:t xml:space="preserve"> TX </w:t>
      </w:r>
      <w:r>
        <w:rPr>
          <w:rFonts w:ascii="Arial" w:hAnsi="Arial" w:cs="Arial"/>
          <w:color w:val="333333"/>
          <w:sz w:val="20"/>
          <w:szCs w:val="20"/>
          <w:shd w:val="clear" w:color="auto" w:fill="FFFFFF"/>
        </w:rPr>
        <w:t>than</w:t>
      </w:r>
      <w:r w:rsidRPr="004B1F6B">
        <w:rPr>
          <w:rFonts w:ascii="Arial" w:hAnsi="Arial" w:cs="Arial"/>
          <w:color w:val="333333"/>
          <w:sz w:val="20"/>
          <w:szCs w:val="20"/>
          <w:shd w:val="clear" w:color="auto" w:fill="FFFFFF"/>
        </w:rPr>
        <w:t xml:space="preserve"> sham fetuses (</w:t>
      </w:r>
      <w:proofErr w:type="spellStart"/>
      <w:ins w:id="105" w:author="Xiaohui Zhao" w:date="2019-09-18T14:14:00Z">
        <w:r w:rsidR="00E4508E">
          <w:rPr>
            <w:rFonts w:ascii="Arial" w:hAnsi="Arial" w:cs="Arial"/>
            <w:color w:val="333333"/>
            <w:sz w:val="20"/>
            <w:szCs w:val="20"/>
            <w:shd w:val="clear" w:color="auto" w:fill="FFFFFF"/>
          </w:rPr>
          <w:t>adj.</w:t>
        </w:r>
      </w:ins>
      <w:r w:rsidRPr="004B1F6B">
        <w:rPr>
          <w:rFonts w:ascii="Arial" w:hAnsi="Arial" w:cs="Arial"/>
          <w:color w:val="333333"/>
          <w:sz w:val="20"/>
          <w:szCs w:val="20"/>
          <w:shd w:val="clear" w:color="auto" w:fill="FFFFFF"/>
        </w:rPr>
        <w:t>P</w:t>
      </w:r>
      <w:proofErr w:type="spellEnd"/>
      <w:r w:rsidRPr="004B1F6B">
        <w:rPr>
          <w:rFonts w:ascii="Arial" w:hAnsi="Arial" w:cs="Arial"/>
          <w:color w:val="333333"/>
          <w:sz w:val="20"/>
          <w:szCs w:val="20"/>
          <w:shd w:val="clear" w:color="auto" w:fill="FFFFFF"/>
        </w:rPr>
        <w:t xml:space="preserve">&lt;0.05), and decreased </w:t>
      </w:r>
      <w:r>
        <w:rPr>
          <w:rFonts w:ascii="Arial" w:hAnsi="Arial" w:cs="Arial"/>
          <w:color w:val="333333"/>
          <w:sz w:val="20"/>
          <w:szCs w:val="20"/>
          <w:shd w:val="clear" w:color="auto" w:fill="FFFFFF"/>
        </w:rPr>
        <w:t xml:space="preserve">with increasing </w:t>
      </w:r>
      <w:r w:rsidRPr="004B1F6B">
        <w:rPr>
          <w:rFonts w:ascii="Arial" w:hAnsi="Arial" w:cs="Arial"/>
          <w:color w:val="333333"/>
          <w:sz w:val="20"/>
          <w:szCs w:val="20"/>
          <w:shd w:val="clear" w:color="auto" w:fill="FFFFFF"/>
        </w:rPr>
        <w:t xml:space="preserve">age </w:t>
      </w:r>
      <w:r>
        <w:rPr>
          <w:rFonts w:ascii="Arial" w:hAnsi="Arial" w:cs="Arial"/>
          <w:color w:val="333333"/>
          <w:sz w:val="20"/>
          <w:szCs w:val="20"/>
          <w:shd w:val="clear" w:color="auto" w:fill="FFFFFF"/>
        </w:rPr>
        <w:t>in</w:t>
      </w:r>
      <w:r w:rsidRPr="004B1F6B">
        <w:rPr>
          <w:rFonts w:ascii="Arial" w:hAnsi="Arial" w:cs="Arial"/>
          <w:color w:val="333333"/>
          <w:sz w:val="20"/>
          <w:szCs w:val="20"/>
          <w:shd w:val="clear" w:color="auto" w:fill="FFFFFF"/>
        </w:rPr>
        <w:t xml:space="preserve"> TX but no</w:t>
      </w:r>
      <w:r w:rsidR="002C353F">
        <w:rPr>
          <w:rFonts w:ascii="Arial" w:hAnsi="Arial" w:cs="Arial"/>
          <w:color w:val="333333"/>
          <w:sz w:val="20"/>
          <w:szCs w:val="20"/>
          <w:shd w:val="clear" w:color="auto" w:fill="FFFFFF"/>
        </w:rPr>
        <w:t xml:space="preserve">t sham </w:t>
      </w:r>
      <w:proofErr w:type="spellStart"/>
      <w:r w:rsidR="002C353F">
        <w:rPr>
          <w:rFonts w:ascii="Arial" w:hAnsi="Arial" w:cs="Arial"/>
          <w:color w:val="333333"/>
          <w:sz w:val="20"/>
          <w:szCs w:val="20"/>
          <w:shd w:val="clear" w:color="auto" w:fill="FFFFFF"/>
        </w:rPr>
        <w:t>fetuses</w:t>
      </w:r>
      <w:proofErr w:type="spellEnd"/>
      <w:r w:rsidR="002C353F">
        <w:rPr>
          <w:rFonts w:ascii="Arial" w:hAnsi="Arial" w:cs="Arial"/>
          <w:color w:val="333333"/>
          <w:sz w:val="20"/>
          <w:szCs w:val="20"/>
          <w:shd w:val="clear" w:color="auto" w:fill="FFFFFF"/>
        </w:rPr>
        <w:t xml:space="preserve"> (</w:t>
      </w:r>
      <w:proofErr w:type="spellStart"/>
      <w:ins w:id="106" w:author="Xiaohui Zhao" w:date="2019-09-18T14:14: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r w:rsidR="002C353F">
        <w:rPr>
          <w:rFonts w:ascii="Arial" w:hAnsi="Arial" w:cs="Arial"/>
          <w:color w:val="333333"/>
          <w:sz w:val="20"/>
          <w:szCs w:val="20"/>
          <w:shd w:val="clear" w:color="auto" w:fill="FFFFFF"/>
        </w:rPr>
        <w:t>&lt;0.05, Figure 4</w:t>
      </w:r>
      <w:r w:rsidRPr="004B1F6B">
        <w:rPr>
          <w:rFonts w:ascii="Arial" w:hAnsi="Arial" w:cs="Arial"/>
          <w:color w:val="333333"/>
          <w:sz w:val="20"/>
          <w:szCs w:val="20"/>
          <w:shd w:val="clear" w:color="auto" w:fill="FFFFFF"/>
        </w:rPr>
        <w:t xml:space="preserve">Gii); S6K mRNA abundance, however, was </w:t>
      </w:r>
      <w:r>
        <w:rPr>
          <w:rFonts w:ascii="Arial" w:hAnsi="Arial" w:cs="Arial"/>
          <w:color w:val="333333"/>
          <w:sz w:val="20"/>
          <w:szCs w:val="20"/>
          <w:shd w:val="clear" w:color="auto" w:fill="FFFFFF"/>
        </w:rPr>
        <w:t>un</w:t>
      </w:r>
      <w:r w:rsidRPr="004B1F6B">
        <w:rPr>
          <w:rFonts w:ascii="Arial" w:hAnsi="Arial" w:cs="Arial"/>
          <w:color w:val="333333"/>
          <w:sz w:val="20"/>
          <w:szCs w:val="20"/>
          <w:shd w:val="clear" w:color="auto" w:fill="FFFFFF"/>
        </w:rPr>
        <w:t xml:space="preserve">affected by fetal </w:t>
      </w:r>
      <w:r>
        <w:rPr>
          <w:rFonts w:ascii="Arial" w:hAnsi="Arial" w:cs="Arial"/>
          <w:color w:val="333333"/>
          <w:sz w:val="20"/>
          <w:szCs w:val="20"/>
          <w:shd w:val="clear" w:color="auto" w:fill="FFFFFF"/>
        </w:rPr>
        <w:t>TX and</w:t>
      </w:r>
      <w:r w:rsidR="002C353F">
        <w:rPr>
          <w:rFonts w:ascii="Arial" w:hAnsi="Arial" w:cs="Arial"/>
          <w:color w:val="333333"/>
          <w:sz w:val="20"/>
          <w:szCs w:val="20"/>
          <w:shd w:val="clear" w:color="auto" w:fill="FFFFFF"/>
        </w:rPr>
        <w:t xml:space="preserve"> age (Figure 4</w:t>
      </w:r>
      <w:r w:rsidRPr="004B1F6B">
        <w:rPr>
          <w:rFonts w:ascii="Arial" w:hAnsi="Arial" w:cs="Arial"/>
          <w:color w:val="333333"/>
          <w:sz w:val="20"/>
          <w:szCs w:val="20"/>
          <w:shd w:val="clear" w:color="auto" w:fill="FFFFFF"/>
        </w:rPr>
        <w:t xml:space="preserve">Gi).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TX fetuses, mRNA abundance of the insulin-sensitive glucose transporter, GLUT4, was gr</w:t>
      </w:r>
      <w:r>
        <w:rPr>
          <w:rFonts w:ascii="Arial" w:hAnsi="Arial" w:cs="Arial"/>
          <w:color w:val="333333"/>
          <w:sz w:val="20"/>
          <w:szCs w:val="20"/>
          <w:shd w:val="clear" w:color="auto" w:fill="FFFFFF"/>
        </w:rPr>
        <w:t xml:space="preserve">eater than that observed in </w:t>
      </w:r>
      <w:r w:rsidRPr="004B1F6B">
        <w:rPr>
          <w:rFonts w:ascii="Arial" w:hAnsi="Arial" w:cs="Arial"/>
          <w:color w:val="333333"/>
          <w:sz w:val="20"/>
          <w:szCs w:val="20"/>
          <w:shd w:val="clear" w:color="auto" w:fill="FFFFFF"/>
        </w:rPr>
        <w:t xml:space="preserve">sham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decreased towards term</w:t>
      </w:r>
      <w:r>
        <w:rPr>
          <w:rFonts w:ascii="Arial" w:hAnsi="Arial" w:cs="Arial"/>
          <w:color w:val="333333"/>
          <w:sz w:val="20"/>
          <w:szCs w:val="20"/>
          <w:shd w:val="clear" w:color="auto" w:fill="FFFFFF"/>
        </w:rPr>
        <w:t xml:space="preserve">, unlike sham </w:t>
      </w:r>
      <w:proofErr w:type="spellStart"/>
      <w:r>
        <w:rPr>
          <w:rFonts w:ascii="Arial" w:hAnsi="Arial" w:cs="Arial"/>
          <w:color w:val="333333"/>
          <w:sz w:val="20"/>
          <w:szCs w:val="20"/>
          <w:shd w:val="clear" w:color="auto" w:fill="FFFFFF"/>
        </w:rPr>
        <w:t>fetuses</w:t>
      </w:r>
      <w:proofErr w:type="spellEnd"/>
      <w:r w:rsidR="002C353F">
        <w:rPr>
          <w:rFonts w:ascii="Arial" w:hAnsi="Arial" w:cs="Arial"/>
          <w:color w:val="333333"/>
          <w:sz w:val="20"/>
          <w:szCs w:val="20"/>
          <w:shd w:val="clear" w:color="auto" w:fill="FFFFFF"/>
        </w:rPr>
        <w:t xml:space="preserve"> (</w:t>
      </w:r>
      <w:proofErr w:type="spellStart"/>
      <w:proofErr w:type="gramStart"/>
      <w:ins w:id="107" w:author="Xiaohui Zhao" w:date="2019-09-18T14:15: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&lt;0.05, Figure 4</w:t>
      </w:r>
      <w:r w:rsidRPr="004B1F6B">
        <w:rPr>
          <w:rFonts w:ascii="Arial" w:hAnsi="Arial" w:cs="Arial"/>
          <w:color w:val="333333"/>
          <w:sz w:val="20"/>
          <w:szCs w:val="20"/>
          <w:shd w:val="clear" w:color="auto" w:fill="FFFFFF"/>
        </w:rPr>
        <w:t xml:space="preserve">Hi).  Adipose GLUT4 protein content was also greater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than</w:t>
      </w:r>
      <w:r w:rsidRPr="004B1F6B">
        <w:rPr>
          <w:rFonts w:ascii="Arial" w:hAnsi="Arial" w:cs="Arial"/>
          <w:color w:val="333333"/>
          <w:sz w:val="20"/>
          <w:szCs w:val="20"/>
          <w:shd w:val="clear" w:color="auto" w:fill="FFFFFF"/>
        </w:rPr>
        <w:t xml:space="preserve"> sham fetuses at both </w:t>
      </w:r>
      <w:r>
        <w:rPr>
          <w:rFonts w:ascii="Arial" w:hAnsi="Arial" w:cs="Arial"/>
          <w:color w:val="333333"/>
          <w:sz w:val="20"/>
          <w:szCs w:val="20"/>
          <w:shd w:val="clear" w:color="auto" w:fill="FFFFFF"/>
        </w:rPr>
        <w:t>ages</w:t>
      </w:r>
      <w:r w:rsidR="002C353F">
        <w:rPr>
          <w:rFonts w:ascii="Arial" w:hAnsi="Arial" w:cs="Arial"/>
          <w:color w:val="333333"/>
          <w:sz w:val="20"/>
          <w:szCs w:val="20"/>
          <w:shd w:val="clear" w:color="auto" w:fill="FFFFFF"/>
        </w:rPr>
        <w:t xml:space="preserve"> (</w:t>
      </w:r>
      <w:proofErr w:type="spellStart"/>
      <w:proofErr w:type="gramStart"/>
      <w:ins w:id="108" w:author="Xiaohui Zhao" w:date="2019-09-18T14:15: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&lt;0.05, Figure 4</w:t>
      </w:r>
      <w:r w:rsidRPr="004B1F6B">
        <w:rPr>
          <w:rFonts w:ascii="Arial" w:hAnsi="Arial" w:cs="Arial"/>
          <w:color w:val="333333"/>
          <w:sz w:val="20"/>
          <w:szCs w:val="20"/>
          <w:shd w:val="clear" w:color="auto" w:fill="FFFFFF"/>
        </w:rPr>
        <w:t xml:space="preserve">Hii).  </w:t>
      </w:r>
    </w:p>
    <w:p w14:paraId="6C1D44A0" w14:textId="77777777" w:rsidR="00104617" w:rsidRPr="004B1F6B" w:rsidRDefault="00104617" w:rsidP="00F45D03">
      <w:pPr>
        <w:rPr>
          <w:rFonts w:ascii="Arial" w:hAnsi="Arial" w:cs="Arial"/>
          <w:color w:val="333333"/>
          <w:sz w:val="20"/>
          <w:szCs w:val="20"/>
          <w:shd w:val="clear" w:color="auto" w:fill="FFFFFF"/>
        </w:rPr>
      </w:pPr>
    </w:p>
    <w:p w14:paraId="39DEB05A" w14:textId="45A51883"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Developmental increments in adipose adrenergic receptor (ADR) α1A mRNA abundance were observed between 129 and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in both sham and TX fetuses, without any effect of </w:t>
      </w:r>
      <w:r>
        <w:rPr>
          <w:rFonts w:ascii="Arial" w:hAnsi="Arial" w:cs="Arial"/>
          <w:color w:val="333333"/>
          <w:sz w:val="20"/>
          <w:szCs w:val="20"/>
          <w:shd w:val="clear" w:color="auto" w:fill="FFFFFF"/>
        </w:rPr>
        <w:t>TX</w:t>
      </w:r>
      <w:r w:rsidR="002C353F">
        <w:rPr>
          <w:rFonts w:ascii="Arial" w:hAnsi="Arial" w:cs="Arial"/>
          <w:color w:val="333333"/>
          <w:sz w:val="20"/>
          <w:szCs w:val="20"/>
          <w:shd w:val="clear" w:color="auto" w:fill="FFFFFF"/>
        </w:rPr>
        <w:t xml:space="preserve"> (</w:t>
      </w:r>
      <w:proofErr w:type="spellStart"/>
      <w:proofErr w:type="gramStart"/>
      <w:ins w:id="109" w:author="Xiaohui Zhao" w:date="2019-09-18T14:15: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&lt;0.05, Figure 5</w:t>
      </w:r>
      <w:r w:rsidRPr="004B1F6B">
        <w:rPr>
          <w:rFonts w:ascii="Arial" w:hAnsi="Arial" w:cs="Arial"/>
          <w:color w:val="333333"/>
          <w:sz w:val="20"/>
          <w:szCs w:val="20"/>
          <w:shd w:val="clear" w:color="auto" w:fill="FFFFFF"/>
        </w:rPr>
        <w:t>D).  Adipose ADRβ2 mRNA abundance als</w:t>
      </w:r>
      <w:r>
        <w:rPr>
          <w:rFonts w:ascii="Arial" w:hAnsi="Arial" w:cs="Arial"/>
          <w:color w:val="333333"/>
          <w:sz w:val="20"/>
          <w:szCs w:val="20"/>
          <w:shd w:val="clear" w:color="auto" w:fill="FFFFFF"/>
        </w:rPr>
        <w:t xml:space="preserve">o increased towards term in </w:t>
      </w:r>
      <w:r w:rsidRPr="004B1F6B">
        <w:rPr>
          <w:rFonts w:ascii="Arial" w:hAnsi="Arial" w:cs="Arial"/>
          <w:color w:val="333333"/>
          <w:sz w:val="20"/>
          <w:szCs w:val="20"/>
          <w:shd w:val="clear" w:color="auto" w:fill="FFFFFF"/>
        </w:rPr>
        <w:t xml:space="preserve">sham but not TX fetuses; ADRβ2 </w:t>
      </w:r>
      <w:r>
        <w:rPr>
          <w:rFonts w:ascii="Arial" w:hAnsi="Arial" w:cs="Arial"/>
          <w:color w:val="333333"/>
          <w:sz w:val="20"/>
          <w:szCs w:val="20"/>
          <w:shd w:val="clear" w:color="auto" w:fill="FFFFFF"/>
        </w:rPr>
        <w:t xml:space="preserve">mRNA abundance was lower in </w:t>
      </w:r>
      <w:r w:rsidRPr="004B1F6B">
        <w:rPr>
          <w:rFonts w:ascii="Arial" w:hAnsi="Arial" w:cs="Arial"/>
          <w:color w:val="333333"/>
          <w:sz w:val="20"/>
          <w:szCs w:val="20"/>
          <w:shd w:val="clear" w:color="auto" w:fill="FFFFFF"/>
        </w:rPr>
        <w:t>TX c</w:t>
      </w:r>
      <w:r>
        <w:rPr>
          <w:rFonts w:ascii="Arial" w:hAnsi="Arial" w:cs="Arial"/>
          <w:color w:val="333333"/>
          <w:sz w:val="20"/>
          <w:szCs w:val="20"/>
          <w:shd w:val="clear" w:color="auto" w:fill="FFFFFF"/>
        </w:rPr>
        <w:t xml:space="preserve">ompared to sham </w:t>
      </w:r>
      <w:proofErr w:type="spellStart"/>
      <w:r>
        <w:rPr>
          <w:rFonts w:ascii="Arial" w:hAnsi="Arial" w:cs="Arial"/>
          <w:color w:val="333333"/>
          <w:sz w:val="20"/>
          <w:szCs w:val="20"/>
          <w:shd w:val="clear" w:color="auto" w:fill="FFFFFF"/>
        </w:rPr>
        <w:t>fetuses</w:t>
      </w:r>
      <w:proofErr w:type="spellEnd"/>
      <w:r>
        <w:rPr>
          <w:rFonts w:ascii="Arial" w:hAnsi="Arial" w:cs="Arial"/>
          <w:color w:val="333333"/>
          <w:sz w:val="20"/>
          <w:szCs w:val="20"/>
          <w:shd w:val="clear" w:color="auto" w:fill="FFFFFF"/>
        </w:rPr>
        <w:t xml:space="preserve"> at 143 </w:t>
      </w:r>
      <w:proofErr w:type="spellStart"/>
      <w:r>
        <w:rPr>
          <w:rFonts w:ascii="Arial" w:hAnsi="Arial" w:cs="Arial"/>
          <w:color w:val="333333"/>
          <w:sz w:val="20"/>
          <w:szCs w:val="20"/>
          <w:shd w:val="clear" w:color="auto" w:fill="FFFFFF"/>
        </w:rPr>
        <w:t>d</w:t>
      </w:r>
      <w:r w:rsidR="002C353F">
        <w:rPr>
          <w:rFonts w:ascii="Arial" w:hAnsi="Arial" w:cs="Arial"/>
          <w:color w:val="333333"/>
          <w:sz w:val="20"/>
          <w:szCs w:val="20"/>
          <w:shd w:val="clear" w:color="auto" w:fill="FFFFFF"/>
        </w:rPr>
        <w:t>GA</w:t>
      </w:r>
      <w:proofErr w:type="spellEnd"/>
      <w:r w:rsidR="002C353F">
        <w:rPr>
          <w:rFonts w:ascii="Arial" w:hAnsi="Arial" w:cs="Arial"/>
          <w:color w:val="333333"/>
          <w:sz w:val="20"/>
          <w:szCs w:val="20"/>
          <w:shd w:val="clear" w:color="auto" w:fill="FFFFFF"/>
        </w:rPr>
        <w:t xml:space="preserve"> (</w:t>
      </w:r>
      <w:proofErr w:type="spellStart"/>
      <w:proofErr w:type="gramStart"/>
      <w:ins w:id="110" w:author="Xiaohui Zhao" w:date="2019-09-18T14:15: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&lt;0.05, Figure 5</w:t>
      </w:r>
      <w:r w:rsidRPr="004B1F6B">
        <w:rPr>
          <w:rFonts w:ascii="Arial" w:hAnsi="Arial" w:cs="Arial"/>
          <w:color w:val="333333"/>
          <w:sz w:val="20"/>
          <w:szCs w:val="20"/>
          <w:shd w:val="clear" w:color="auto" w:fill="FFFFFF"/>
        </w:rPr>
        <w:t xml:space="preserve">H).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the mRNA abundance of ADRα1D was lower, while that of ADRβ1 and ADRβ3 were all higher,</w:t>
      </w:r>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than</w:t>
      </w:r>
      <w:r w:rsidR="002C353F">
        <w:rPr>
          <w:rFonts w:ascii="Arial" w:hAnsi="Arial" w:cs="Arial"/>
          <w:color w:val="333333"/>
          <w:sz w:val="20"/>
          <w:szCs w:val="20"/>
          <w:shd w:val="clear" w:color="auto" w:fill="FFFFFF"/>
        </w:rPr>
        <w:t xml:space="preserve"> sham </w:t>
      </w:r>
      <w:proofErr w:type="spellStart"/>
      <w:r w:rsidR="002C353F">
        <w:rPr>
          <w:rFonts w:ascii="Arial" w:hAnsi="Arial" w:cs="Arial"/>
          <w:color w:val="333333"/>
          <w:sz w:val="20"/>
          <w:szCs w:val="20"/>
          <w:shd w:val="clear" w:color="auto" w:fill="FFFFFF"/>
        </w:rPr>
        <w:t>fetuses</w:t>
      </w:r>
      <w:proofErr w:type="spellEnd"/>
      <w:r w:rsidR="002C353F">
        <w:rPr>
          <w:rFonts w:ascii="Arial" w:hAnsi="Arial" w:cs="Arial"/>
          <w:color w:val="333333"/>
          <w:sz w:val="20"/>
          <w:szCs w:val="20"/>
          <w:shd w:val="clear" w:color="auto" w:fill="FFFFFF"/>
        </w:rPr>
        <w:t xml:space="preserve"> (</w:t>
      </w:r>
      <w:proofErr w:type="spellStart"/>
      <w:proofErr w:type="gramStart"/>
      <w:ins w:id="111" w:author="Xiaohui Zhao" w:date="2019-09-18T14:15: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&lt;0.05, Figure 5</w:t>
      </w:r>
      <w:r w:rsidRPr="004B1F6B">
        <w:rPr>
          <w:rFonts w:ascii="Arial" w:hAnsi="Arial" w:cs="Arial"/>
          <w:color w:val="333333"/>
          <w:sz w:val="20"/>
          <w:szCs w:val="20"/>
          <w:shd w:val="clear" w:color="auto" w:fill="FFFFFF"/>
        </w:rPr>
        <w:t xml:space="preserve">E, G and I).  Adipose ADRα2A was increased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at both 1</w:t>
      </w:r>
      <w:r w:rsidR="002C353F">
        <w:rPr>
          <w:rFonts w:ascii="Arial" w:hAnsi="Arial" w:cs="Arial"/>
          <w:color w:val="333333"/>
          <w:sz w:val="20"/>
          <w:szCs w:val="20"/>
          <w:shd w:val="clear" w:color="auto" w:fill="FFFFFF"/>
        </w:rPr>
        <w:t xml:space="preserve">29 and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w:t>
      </w:r>
      <w:proofErr w:type="spellStart"/>
      <w:proofErr w:type="gramStart"/>
      <w:ins w:id="112" w:author="Xiaohui Zhao" w:date="2019-09-18T14:15: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&lt;0.05, Figure 5</w:t>
      </w:r>
      <w:r w:rsidRPr="004B1F6B">
        <w:rPr>
          <w:rFonts w:ascii="Arial" w:hAnsi="Arial" w:cs="Arial"/>
          <w:color w:val="333333"/>
          <w:sz w:val="20"/>
          <w:szCs w:val="20"/>
          <w:shd w:val="clear" w:color="auto" w:fill="FFFFFF"/>
        </w:rPr>
        <w:t xml:space="preserve">F).  There were no effects of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or </w:t>
      </w:r>
      <w:r>
        <w:rPr>
          <w:rFonts w:ascii="Arial" w:hAnsi="Arial" w:cs="Arial"/>
          <w:color w:val="333333"/>
          <w:sz w:val="20"/>
          <w:szCs w:val="20"/>
          <w:shd w:val="clear" w:color="auto" w:fill="FFFFFF"/>
        </w:rPr>
        <w:t>a</w:t>
      </w:r>
      <w:r w:rsidRPr="004B1F6B">
        <w:rPr>
          <w:rFonts w:ascii="Arial" w:hAnsi="Arial" w:cs="Arial"/>
          <w:color w:val="333333"/>
          <w:sz w:val="20"/>
          <w:szCs w:val="20"/>
          <w:shd w:val="clear" w:color="auto" w:fill="FFFFFF"/>
        </w:rPr>
        <w:t xml:space="preserve">ge on the amount of the long-form leptin receptor protein, ADRα1B mRNA abundance, or the mRNA or protein abundance of the IGF type 1 receptor in PAT (data not shown). </w:t>
      </w:r>
    </w:p>
    <w:p w14:paraId="2F203AD9" w14:textId="77777777" w:rsidR="00104617" w:rsidRPr="004B1F6B" w:rsidRDefault="00104617" w:rsidP="00AA7C83">
      <w:pPr>
        <w:rPr>
          <w:rFonts w:ascii="Arial" w:hAnsi="Arial" w:cs="Arial"/>
          <w:color w:val="333333"/>
          <w:sz w:val="20"/>
          <w:szCs w:val="20"/>
          <w:shd w:val="clear" w:color="auto" w:fill="FFFFFF"/>
        </w:rPr>
      </w:pPr>
    </w:p>
    <w:p w14:paraId="027E5B9F" w14:textId="77777777" w:rsidR="00104617" w:rsidRPr="004B1F6B" w:rsidRDefault="00104617" w:rsidP="004D4378">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impairs adipose thermogenic capacity</w:t>
      </w:r>
    </w:p>
    <w:p w14:paraId="448D8C7F" w14:textId="1D819C17"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Although the absolute and relative masses of ML adipocytes </w:t>
      </w:r>
      <w:r>
        <w:rPr>
          <w:rFonts w:ascii="Arial" w:hAnsi="Arial" w:cs="Arial"/>
          <w:color w:val="333333"/>
          <w:sz w:val="20"/>
          <w:szCs w:val="20"/>
          <w:shd w:val="clear" w:color="auto" w:fill="FFFFFF"/>
        </w:rPr>
        <w:t>were unaffected</w:t>
      </w:r>
      <w:r w:rsidRPr="004B1F6B">
        <w:rPr>
          <w:rFonts w:ascii="Arial" w:hAnsi="Arial" w:cs="Arial"/>
          <w:color w:val="333333"/>
          <w:sz w:val="20"/>
          <w:szCs w:val="20"/>
          <w:shd w:val="clear" w:color="auto" w:fill="FFFFFF"/>
        </w:rPr>
        <w:t xml:space="preserve"> by</w:t>
      </w:r>
      <w:r>
        <w:rPr>
          <w:rFonts w:ascii="Arial" w:hAnsi="Arial" w:cs="Arial"/>
          <w:color w:val="333333"/>
          <w:sz w:val="20"/>
          <w:szCs w:val="20"/>
          <w:shd w:val="clear" w:color="auto" w:fill="FFFFFF"/>
        </w:rPr>
        <w:t xml:space="preserve"> TX</w:t>
      </w:r>
      <w:r w:rsidRPr="004B1F6B">
        <w:rPr>
          <w:rFonts w:ascii="Arial" w:hAnsi="Arial" w:cs="Arial"/>
          <w:color w:val="333333"/>
          <w:sz w:val="20"/>
          <w:szCs w:val="20"/>
          <w:shd w:val="clear" w:color="auto" w:fill="FFFFFF"/>
        </w:rPr>
        <w:t>, the capacity for non-shivering thermogenesis was impaired in the PAT of</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TX fetuses.  Adipose citrate synthase (CS) activity, as a proxy measure of mitochondrial </w:t>
      </w:r>
      <w:r>
        <w:rPr>
          <w:rFonts w:ascii="Arial" w:hAnsi="Arial" w:cs="Arial"/>
          <w:color w:val="333333"/>
          <w:sz w:val="20"/>
          <w:szCs w:val="20"/>
          <w:shd w:val="clear" w:color="auto" w:fill="FFFFFF"/>
        </w:rPr>
        <w:t>density</w:t>
      </w:r>
      <w:r w:rsidRPr="004B1F6B">
        <w:rPr>
          <w:rFonts w:ascii="Arial" w:hAnsi="Arial" w:cs="Arial"/>
          <w:color w:val="333333"/>
          <w:sz w:val="20"/>
          <w:szCs w:val="20"/>
          <w:shd w:val="clear" w:color="auto" w:fill="FFFFFF"/>
        </w:rPr>
        <w:t>, increased</w:t>
      </w:r>
      <w:r>
        <w:rPr>
          <w:rFonts w:ascii="Arial" w:hAnsi="Arial" w:cs="Arial"/>
          <w:color w:val="333333"/>
          <w:sz w:val="20"/>
          <w:szCs w:val="20"/>
          <w:shd w:val="clear" w:color="auto" w:fill="FFFFFF"/>
        </w:rPr>
        <w:t xml:space="preserve"> between 129 and 143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sham but not TX fetuses (P&lt;0.05, Table 1); CS activity in the TX fetuses was lower than </w:t>
      </w:r>
      <w:r>
        <w:rPr>
          <w:rFonts w:ascii="Arial" w:hAnsi="Arial" w:cs="Arial"/>
          <w:color w:val="333333"/>
          <w:sz w:val="20"/>
          <w:szCs w:val="20"/>
          <w:shd w:val="clear" w:color="auto" w:fill="FFFFFF"/>
        </w:rPr>
        <w:t>control values</w:t>
      </w:r>
      <w:r w:rsidRPr="004B1F6B">
        <w:rPr>
          <w:rFonts w:ascii="Arial" w:hAnsi="Arial" w:cs="Arial"/>
          <w:color w:val="333333"/>
          <w:sz w:val="20"/>
          <w:szCs w:val="20"/>
          <w:shd w:val="clear" w:color="auto" w:fill="FFFFFF"/>
        </w:rPr>
        <w:t xml:space="preserve"> at both ages (P&lt;0.05, Table 1).  Both adipose UCP1 mRNA and protein content (both absolute value and when expressed relative to CS activity) increased near term</w:t>
      </w:r>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sham fetuses, but these developmental changes were abolished by </w:t>
      </w:r>
      <w:r>
        <w:rPr>
          <w:rFonts w:ascii="Arial" w:hAnsi="Arial" w:cs="Arial"/>
          <w:color w:val="333333"/>
          <w:sz w:val="20"/>
          <w:szCs w:val="20"/>
          <w:shd w:val="clear" w:color="auto" w:fill="FFFFFF"/>
        </w:rPr>
        <w:t>TX</w:t>
      </w:r>
      <w:r w:rsidR="002C353F">
        <w:rPr>
          <w:rFonts w:ascii="Arial" w:hAnsi="Arial" w:cs="Arial"/>
          <w:color w:val="333333"/>
          <w:sz w:val="20"/>
          <w:szCs w:val="20"/>
          <w:shd w:val="clear" w:color="auto" w:fill="FFFFFF"/>
        </w:rPr>
        <w:t xml:space="preserve"> (Figure 4</w:t>
      </w:r>
      <w:r w:rsidRPr="004B1F6B">
        <w:rPr>
          <w:rFonts w:ascii="Arial" w:hAnsi="Arial" w:cs="Arial"/>
          <w:color w:val="333333"/>
          <w:sz w:val="20"/>
          <w:szCs w:val="20"/>
          <w:shd w:val="clear" w:color="auto" w:fill="FFFFFF"/>
        </w:rPr>
        <w:t xml:space="preserve">Ii and ii).  Adipose UCP1 </w:t>
      </w:r>
      <w:r>
        <w:rPr>
          <w:rFonts w:ascii="Arial" w:hAnsi="Arial" w:cs="Arial"/>
          <w:color w:val="333333"/>
          <w:sz w:val="20"/>
          <w:szCs w:val="20"/>
          <w:shd w:val="clear" w:color="auto" w:fill="FFFFFF"/>
        </w:rPr>
        <w:t xml:space="preserve">mRNA abundance was lower in </w:t>
      </w:r>
      <w:r w:rsidRPr="004B1F6B">
        <w:rPr>
          <w:rFonts w:ascii="Arial" w:hAnsi="Arial" w:cs="Arial"/>
          <w:color w:val="333333"/>
          <w:sz w:val="20"/>
          <w:szCs w:val="20"/>
          <w:shd w:val="clear" w:color="auto" w:fill="FFFFFF"/>
        </w:rPr>
        <w:t xml:space="preserve">TX compared to sham </w:t>
      </w:r>
      <w:proofErr w:type="spellStart"/>
      <w:r w:rsidRPr="004B1F6B">
        <w:rPr>
          <w:rFonts w:ascii="Arial" w:hAnsi="Arial" w:cs="Arial"/>
          <w:color w:val="333333"/>
          <w:sz w:val="20"/>
          <w:szCs w:val="20"/>
          <w:shd w:val="clear" w:color="auto" w:fill="FFFFFF"/>
        </w:rPr>
        <w:t>fetu</w:t>
      </w:r>
      <w:r w:rsidR="002C353F">
        <w:rPr>
          <w:rFonts w:ascii="Arial" w:hAnsi="Arial" w:cs="Arial"/>
          <w:color w:val="333333"/>
          <w:sz w:val="20"/>
          <w:szCs w:val="20"/>
          <w:shd w:val="clear" w:color="auto" w:fill="FFFFFF"/>
        </w:rPr>
        <w:t>ses</w:t>
      </w:r>
      <w:proofErr w:type="spellEnd"/>
      <w:r w:rsidR="002C353F">
        <w:rPr>
          <w:rFonts w:ascii="Arial" w:hAnsi="Arial" w:cs="Arial"/>
          <w:color w:val="333333"/>
          <w:sz w:val="20"/>
          <w:szCs w:val="20"/>
          <w:shd w:val="clear" w:color="auto" w:fill="FFFFFF"/>
        </w:rPr>
        <w:t xml:space="preserve"> at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w:t>
      </w:r>
      <w:proofErr w:type="spellStart"/>
      <w:proofErr w:type="gramStart"/>
      <w:ins w:id="113" w:author="Xiaohui Zhao" w:date="2019-09-18T14:15: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&lt;0.05, Figure 4</w:t>
      </w:r>
      <w:r w:rsidRPr="004B1F6B">
        <w:rPr>
          <w:rFonts w:ascii="Arial" w:hAnsi="Arial" w:cs="Arial"/>
          <w:color w:val="333333"/>
          <w:sz w:val="20"/>
          <w:szCs w:val="20"/>
          <w:shd w:val="clear" w:color="auto" w:fill="FFFFFF"/>
        </w:rPr>
        <w:t xml:space="preserve">Ii); UCP1 protein content was reduced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at both 1</w:t>
      </w:r>
      <w:r w:rsidR="002C353F">
        <w:rPr>
          <w:rFonts w:ascii="Arial" w:hAnsi="Arial" w:cs="Arial"/>
          <w:color w:val="333333"/>
          <w:sz w:val="20"/>
          <w:szCs w:val="20"/>
          <w:shd w:val="clear" w:color="auto" w:fill="FFFFFF"/>
        </w:rPr>
        <w:t xml:space="preserve">29 and 143 </w:t>
      </w:r>
      <w:proofErr w:type="spellStart"/>
      <w:r w:rsidR="002C353F">
        <w:rPr>
          <w:rFonts w:ascii="Arial" w:hAnsi="Arial" w:cs="Arial"/>
          <w:color w:val="333333"/>
          <w:sz w:val="20"/>
          <w:szCs w:val="20"/>
          <w:shd w:val="clear" w:color="auto" w:fill="FFFFFF"/>
        </w:rPr>
        <w:t>dGA</w:t>
      </w:r>
      <w:proofErr w:type="spellEnd"/>
      <w:r w:rsidR="002C353F">
        <w:rPr>
          <w:rFonts w:ascii="Arial" w:hAnsi="Arial" w:cs="Arial"/>
          <w:color w:val="333333"/>
          <w:sz w:val="20"/>
          <w:szCs w:val="20"/>
          <w:shd w:val="clear" w:color="auto" w:fill="FFFFFF"/>
        </w:rPr>
        <w:t xml:space="preserve"> (</w:t>
      </w:r>
      <w:proofErr w:type="spellStart"/>
      <w:ins w:id="114" w:author="Xiaohui Zhao" w:date="2019-09-18T14:15: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r w:rsidR="002C353F">
        <w:rPr>
          <w:rFonts w:ascii="Arial" w:hAnsi="Arial" w:cs="Arial"/>
          <w:color w:val="333333"/>
          <w:sz w:val="20"/>
          <w:szCs w:val="20"/>
          <w:shd w:val="clear" w:color="auto" w:fill="FFFFFF"/>
        </w:rPr>
        <w:t>&lt;0.05, Figure 4</w:t>
      </w:r>
      <w:r w:rsidRPr="004B1F6B">
        <w:rPr>
          <w:rFonts w:ascii="Arial" w:hAnsi="Arial" w:cs="Arial"/>
          <w:color w:val="333333"/>
          <w:sz w:val="20"/>
          <w:szCs w:val="20"/>
          <w:shd w:val="clear" w:color="auto" w:fill="FFFFFF"/>
        </w:rPr>
        <w:t>Iii)</w:t>
      </w:r>
      <w:r>
        <w:rPr>
          <w:rFonts w:ascii="Arial" w:hAnsi="Arial" w:cs="Arial"/>
          <w:color w:val="333333"/>
          <w:sz w:val="20"/>
          <w:szCs w:val="20"/>
          <w:shd w:val="clear" w:color="auto" w:fill="FFFFFF"/>
        </w:rPr>
        <w:t xml:space="preserve"> in line with previous findings at term (7)</w:t>
      </w:r>
      <w:r w:rsidRPr="004B1F6B">
        <w:rPr>
          <w:rFonts w:ascii="Arial" w:hAnsi="Arial" w:cs="Arial"/>
          <w:color w:val="333333"/>
          <w:sz w:val="20"/>
          <w:szCs w:val="20"/>
          <w:shd w:val="clear" w:color="auto" w:fill="FFFFFF"/>
        </w:rPr>
        <w:t>.</w:t>
      </w:r>
    </w:p>
    <w:p w14:paraId="0553C4A7" w14:textId="77777777" w:rsidR="00104617" w:rsidRPr="004B1F6B" w:rsidRDefault="00104617" w:rsidP="00AA7C83">
      <w:pPr>
        <w:rPr>
          <w:rFonts w:ascii="Arial" w:hAnsi="Arial" w:cs="Arial"/>
          <w:color w:val="333333"/>
          <w:sz w:val="20"/>
          <w:szCs w:val="20"/>
          <w:shd w:val="clear" w:color="auto" w:fill="FFFFFF"/>
        </w:rPr>
      </w:pPr>
    </w:p>
    <w:p w14:paraId="79ABDCFB" w14:textId="77777777" w:rsidR="00104617" w:rsidRPr="004B1F6B" w:rsidRDefault="00104617" w:rsidP="00AA7C83">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 xml:space="preserve">Hypothyroidism </w:t>
      </w:r>
      <w:r w:rsidRPr="004B1F6B">
        <w:rPr>
          <w:rFonts w:ascii="Arial" w:hAnsi="Arial" w:cs="Arial"/>
          <w:b/>
          <w:i/>
          <w:color w:val="333333"/>
          <w:sz w:val="20"/>
          <w:szCs w:val="20"/>
          <w:shd w:val="clear" w:color="auto" w:fill="FFFFFF"/>
        </w:rPr>
        <w:t>in utero</w:t>
      </w:r>
      <w:r w:rsidRPr="004B1F6B">
        <w:rPr>
          <w:rFonts w:ascii="Arial" w:hAnsi="Arial" w:cs="Arial"/>
          <w:b/>
          <w:color w:val="333333"/>
          <w:sz w:val="20"/>
          <w:szCs w:val="20"/>
          <w:shd w:val="clear" w:color="auto" w:fill="FFFFFF"/>
        </w:rPr>
        <w:t xml:space="preserve"> alters adipose thyroid hormone metabolism and signalling</w:t>
      </w:r>
    </w:p>
    <w:p w14:paraId="514990BA" w14:textId="45EAE509" w:rsidR="00104617" w:rsidRPr="004B1F6B" w:rsidRDefault="00104617" w:rsidP="00AA7C83">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Adaptive changes i</w:t>
      </w:r>
      <w:r>
        <w:rPr>
          <w:rFonts w:ascii="Arial" w:hAnsi="Arial" w:cs="Arial"/>
          <w:color w:val="333333"/>
          <w:sz w:val="20"/>
          <w:szCs w:val="20"/>
          <w:shd w:val="clear" w:color="auto" w:fill="FFFFFF"/>
        </w:rPr>
        <w:t xml:space="preserve">n </w:t>
      </w:r>
      <w:r w:rsidRPr="004B1F6B">
        <w:rPr>
          <w:rFonts w:ascii="Arial" w:hAnsi="Arial" w:cs="Arial"/>
          <w:color w:val="333333"/>
          <w:sz w:val="20"/>
          <w:szCs w:val="20"/>
          <w:shd w:val="clear" w:color="auto" w:fill="FFFFFF"/>
        </w:rPr>
        <w:t xml:space="preserve">adipose mRNA abundance for the iodothyronine deiodinases (DIO) and thyroid hormone receptors (TR) were observed in response to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Towards term, significant increments in the mRNA abundance of DIO</w:t>
      </w:r>
      <w:r>
        <w:rPr>
          <w:rFonts w:ascii="Arial" w:hAnsi="Arial" w:cs="Arial"/>
          <w:color w:val="333333"/>
          <w:sz w:val="20"/>
          <w:szCs w:val="20"/>
          <w:shd w:val="clear" w:color="auto" w:fill="FFFFFF"/>
        </w:rPr>
        <w:t xml:space="preserve">1 and DIO2, </w:t>
      </w:r>
      <w:r w:rsidRPr="004B1F6B">
        <w:rPr>
          <w:rFonts w:ascii="Arial" w:hAnsi="Arial" w:cs="Arial"/>
          <w:color w:val="333333"/>
          <w:sz w:val="20"/>
          <w:szCs w:val="20"/>
          <w:shd w:val="clear" w:color="auto" w:fill="FFFFFF"/>
        </w:rPr>
        <w:t>which both metabolise T4 to the biologically active T3</w:t>
      </w:r>
      <w:r>
        <w:rPr>
          <w:rFonts w:ascii="Arial" w:hAnsi="Arial" w:cs="Arial"/>
          <w:color w:val="333333"/>
          <w:sz w:val="20"/>
          <w:szCs w:val="20"/>
          <w:shd w:val="clear" w:color="auto" w:fill="FFFFFF"/>
        </w:rPr>
        <w:t xml:space="preserve">, were observed in </w:t>
      </w:r>
      <w:r w:rsidRPr="004B1F6B">
        <w:rPr>
          <w:rFonts w:ascii="Arial" w:hAnsi="Arial" w:cs="Arial"/>
          <w:color w:val="333333"/>
          <w:sz w:val="20"/>
          <w:szCs w:val="20"/>
          <w:shd w:val="clear" w:color="auto" w:fill="FFFFFF"/>
        </w:rPr>
        <w:t xml:space="preserve">sham but </w:t>
      </w:r>
      <w:r w:rsidR="002C353F">
        <w:rPr>
          <w:rFonts w:ascii="Arial" w:hAnsi="Arial" w:cs="Arial"/>
          <w:color w:val="333333"/>
          <w:sz w:val="20"/>
          <w:szCs w:val="20"/>
          <w:shd w:val="clear" w:color="auto" w:fill="FFFFFF"/>
        </w:rPr>
        <w:t xml:space="preserve">not TX </w:t>
      </w:r>
      <w:proofErr w:type="spellStart"/>
      <w:r w:rsidR="002C353F">
        <w:rPr>
          <w:rFonts w:ascii="Arial" w:hAnsi="Arial" w:cs="Arial"/>
          <w:color w:val="333333"/>
          <w:sz w:val="20"/>
          <w:szCs w:val="20"/>
          <w:shd w:val="clear" w:color="auto" w:fill="FFFFFF"/>
        </w:rPr>
        <w:t>fetuses</w:t>
      </w:r>
      <w:proofErr w:type="spellEnd"/>
      <w:r w:rsidR="002C353F">
        <w:rPr>
          <w:rFonts w:ascii="Arial" w:hAnsi="Arial" w:cs="Arial"/>
          <w:color w:val="333333"/>
          <w:sz w:val="20"/>
          <w:szCs w:val="20"/>
          <w:shd w:val="clear" w:color="auto" w:fill="FFFFFF"/>
        </w:rPr>
        <w:t xml:space="preserve"> (</w:t>
      </w:r>
      <w:proofErr w:type="spellStart"/>
      <w:proofErr w:type="gramStart"/>
      <w:ins w:id="115" w:author="Xiaohui Zhao" w:date="2019-09-18T14:15: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&lt;0.05, Figure 6</w:t>
      </w:r>
      <w:r>
        <w:rPr>
          <w:rFonts w:ascii="Arial" w:hAnsi="Arial" w:cs="Arial"/>
          <w:color w:val="333333"/>
          <w:sz w:val="20"/>
          <w:szCs w:val="20"/>
          <w:shd w:val="clear" w:color="auto" w:fill="FFFFFF"/>
        </w:rPr>
        <w:t xml:space="preserve">A and B).  In </w:t>
      </w:r>
      <w:r w:rsidRPr="004B1F6B">
        <w:rPr>
          <w:rFonts w:ascii="Arial" w:hAnsi="Arial" w:cs="Arial"/>
          <w:color w:val="333333"/>
          <w:sz w:val="20"/>
          <w:szCs w:val="20"/>
          <w:shd w:val="clear" w:color="auto" w:fill="FFFFFF"/>
        </w:rPr>
        <w:t>TX fetuses, lower</w:t>
      </w:r>
      <w:r>
        <w:rPr>
          <w:rFonts w:ascii="Arial" w:hAnsi="Arial" w:cs="Arial"/>
          <w:color w:val="333333"/>
          <w:sz w:val="20"/>
          <w:szCs w:val="20"/>
          <w:shd w:val="clear" w:color="auto" w:fill="FFFFFF"/>
        </w:rPr>
        <w:t xml:space="preserve"> DIO1</w:t>
      </w:r>
      <w:r w:rsidRPr="004B1F6B">
        <w:rPr>
          <w:rFonts w:ascii="Arial" w:hAnsi="Arial" w:cs="Arial"/>
          <w:color w:val="333333"/>
          <w:sz w:val="20"/>
          <w:szCs w:val="20"/>
          <w:shd w:val="clear" w:color="auto" w:fill="FFFFFF"/>
        </w:rPr>
        <w:t xml:space="preserve"> mRNA </w:t>
      </w:r>
      <w:r>
        <w:rPr>
          <w:rFonts w:ascii="Arial" w:hAnsi="Arial" w:cs="Arial"/>
          <w:color w:val="333333"/>
          <w:sz w:val="20"/>
          <w:szCs w:val="20"/>
          <w:shd w:val="clear" w:color="auto" w:fill="FFFFFF"/>
        </w:rPr>
        <w:t xml:space="preserve">level </w:t>
      </w:r>
      <w:r w:rsidRPr="004B1F6B">
        <w:rPr>
          <w:rFonts w:ascii="Arial" w:hAnsi="Arial" w:cs="Arial"/>
          <w:color w:val="333333"/>
          <w:sz w:val="20"/>
          <w:szCs w:val="20"/>
          <w:shd w:val="clear" w:color="auto" w:fill="FFFFFF"/>
        </w:rPr>
        <w:t xml:space="preserve">at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and </w:t>
      </w:r>
      <w:r>
        <w:rPr>
          <w:rFonts w:ascii="Arial" w:hAnsi="Arial" w:cs="Arial"/>
          <w:color w:val="333333"/>
          <w:sz w:val="20"/>
          <w:szCs w:val="20"/>
          <w:shd w:val="clear" w:color="auto" w:fill="FFFFFF"/>
        </w:rPr>
        <w:t xml:space="preserve">higher DIO2 mRNA level at 129 </w:t>
      </w:r>
      <w:proofErr w:type="spellStart"/>
      <w:r>
        <w:rPr>
          <w:rFonts w:ascii="Arial" w:hAnsi="Arial" w:cs="Arial"/>
          <w:color w:val="333333"/>
          <w:sz w:val="20"/>
          <w:szCs w:val="20"/>
          <w:shd w:val="clear" w:color="auto" w:fill="FFFFFF"/>
        </w:rPr>
        <w:t>dGA</w:t>
      </w:r>
      <w:proofErr w:type="spellEnd"/>
      <w:r>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were observed </w:t>
      </w:r>
      <w:r w:rsidRPr="004B1F6B">
        <w:rPr>
          <w:rFonts w:ascii="Arial" w:hAnsi="Arial" w:cs="Arial"/>
          <w:color w:val="333333"/>
          <w:sz w:val="20"/>
          <w:szCs w:val="20"/>
          <w:shd w:val="clear" w:color="auto" w:fill="FFFFFF"/>
        </w:rPr>
        <w:t>compared to th</w:t>
      </w:r>
      <w:r w:rsidR="002C353F">
        <w:rPr>
          <w:rFonts w:ascii="Arial" w:hAnsi="Arial" w:cs="Arial"/>
          <w:color w:val="333333"/>
          <w:sz w:val="20"/>
          <w:szCs w:val="20"/>
          <w:shd w:val="clear" w:color="auto" w:fill="FFFFFF"/>
        </w:rPr>
        <w:t xml:space="preserve">e sham </w:t>
      </w:r>
      <w:proofErr w:type="spellStart"/>
      <w:r w:rsidR="002C353F">
        <w:rPr>
          <w:rFonts w:ascii="Arial" w:hAnsi="Arial" w:cs="Arial"/>
          <w:color w:val="333333"/>
          <w:sz w:val="20"/>
          <w:szCs w:val="20"/>
          <w:shd w:val="clear" w:color="auto" w:fill="FFFFFF"/>
        </w:rPr>
        <w:t>fetuses</w:t>
      </w:r>
      <w:proofErr w:type="spellEnd"/>
      <w:r w:rsidR="002C353F">
        <w:rPr>
          <w:rFonts w:ascii="Arial" w:hAnsi="Arial" w:cs="Arial"/>
          <w:color w:val="333333"/>
          <w:sz w:val="20"/>
          <w:szCs w:val="20"/>
          <w:shd w:val="clear" w:color="auto" w:fill="FFFFFF"/>
        </w:rPr>
        <w:t xml:space="preserve"> (</w:t>
      </w:r>
      <w:proofErr w:type="spellStart"/>
      <w:proofErr w:type="gramStart"/>
      <w:ins w:id="116" w:author="Xiaohui Zhao" w:date="2019-09-18T14:15: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&lt;0.05, Figure 6</w:t>
      </w:r>
      <w:r w:rsidRPr="004B1F6B">
        <w:rPr>
          <w:rFonts w:ascii="Arial" w:hAnsi="Arial" w:cs="Arial"/>
          <w:color w:val="333333"/>
          <w:sz w:val="20"/>
          <w:szCs w:val="20"/>
          <w:shd w:val="clear" w:color="auto" w:fill="FFFFFF"/>
        </w:rPr>
        <w:t xml:space="preserve">A and B).  </w:t>
      </w:r>
      <w:r>
        <w:rPr>
          <w:rFonts w:ascii="Arial" w:hAnsi="Arial" w:cs="Arial"/>
          <w:color w:val="333333"/>
          <w:sz w:val="20"/>
          <w:szCs w:val="20"/>
          <w:shd w:val="clear" w:color="auto" w:fill="FFFFFF"/>
        </w:rPr>
        <w:t xml:space="preserve">Adipose </w:t>
      </w:r>
      <w:r w:rsidRPr="004B1F6B">
        <w:rPr>
          <w:rFonts w:ascii="Arial" w:hAnsi="Arial" w:cs="Arial"/>
          <w:color w:val="333333"/>
          <w:sz w:val="20"/>
          <w:szCs w:val="20"/>
          <w:shd w:val="clear" w:color="auto" w:fill="FFFFFF"/>
        </w:rPr>
        <w:t xml:space="preserve">mRNA levels of TRα and TRβ were increased by </w:t>
      </w:r>
      <w:r>
        <w:rPr>
          <w:rFonts w:ascii="Arial" w:hAnsi="Arial" w:cs="Arial"/>
          <w:color w:val="333333"/>
          <w:sz w:val="20"/>
          <w:szCs w:val="20"/>
          <w:shd w:val="clear" w:color="auto" w:fill="FFFFFF"/>
        </w:rPr>
        <w:t>TX at both</w:t>
      </w:r>
      <w:r w:rsidR="002C353F">
        <w:rPr>
          <w:rFonts w:ascii="Arial" w:hAnsi="Arial" w:cs="Arial"/>
          <w:color w:val="333333"/>
          <w:sz w:val="20"/>
          <w:szCs w:val="20"/>
          <w:shd w:val="clear" w:color="auto" w:fill="FFFFFF"/>
        </w:rPr>
        <w:t xml:space="preserve"> ages (</w:t>
      </w:r>
      <w:proofErr w:type="spellStart"/>
      <w:proofErr w:type="gramStart"/>
      <w:ins w:id="117" w:author="Xiaohui Zhao" w:date="2019-09-18T14:16: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proofErr w:type="gramEnd"/>
      <w:r w:rsidR="002C353F">
        <w:rPr>
          <w:rFonts w:ascii="Arial" w:hAnsi="Arial" w:cs="Arial"/>
          <w:color w:val="333333"/>
          <w:sz w:val="20"/>
          <w:szCs w:val="20"/>
          <w:shd w:val="clear" w:color="auto" w:fill="FFFFFF"/>
        </w:rPr>
        <w:t>&lt;0.05, Figure 6</w:t>
      </w:r>
      <w:r w:rsidRPr="004B1F6B">
        <w:rPr>
          <w:rFonts w:ascii="Arial" w:hAnsi="Arial" w:cs="Arial"/>
          <w:color w:val="333333"/>
          <w:sz w:val="20"/>
          <w:szCs w:val="20"/>
          <w:shd w:val="clear" w:color="auto" w:fill="FFFFFF"/>
        </w:rPr>
        <w:t>C and D); a significant increase in adip</w:t>
      </w:r>
      <w:r>
        <w:rPr>
          <w:rFonts w:ascii="Arial" w:hAnsi="Arial" w:cs="Arial"/>
          <w:color w:val="333333"/>
          <w:sz w:val="20"/>
          <w:szCs w:val="20"/>
          <w:shd w:val="clear" w:color="auto" w:fill="FFFFFF"/>
        </w:rPr>
        <w:t>ose TRβ mRNA was observed in</w:t>
      </w:r>
      <w:r w:rsidRPr="004B1F6B">
        <w:rPr>
          <w:rFonts w:ascii="Arial" w:hAnsi="Arial" w:cs="Arial"/>
          <w:color w:val="333333"/>
          <w:sz w:val="20"/>
          <w:szCs w:val="20"/>
          <w:shd w:val="clear" w:color="auto" w:fill="FFFFFF"/>
        </w:rPr>
        <w:t xml:space="preserve"> sham fetu</w:t>
      </w:r>
      <w:r w:rsidR="002C353F">
        <w:rPr>
          <w:rFonts w:ascii="Arial" w:hAnsi="Arial" w:cs="Arial"/>
          <w:color w:val="333333"/>
          <w:sz w:val="20"/>
          <w:szCs w:val="20"/>
          <w:shd w:val="clear" w:color="auto" w:fill="FFFFFF"/>
        </w:rPr>
        <w:t>ses near term (</w:t>
      </w:r>
      <w:proofErr w:type="spellStart"/>
      <w:ins w:id="118" w:author="Xiaohui Zhao" w:date="2019-09-18T14:16:00Z">
        <w:r w:rsidR="00E4508E">
          <w:rPr>
            <w:rFonts w:ascii="Arial" w:hAnsi="Arial" w:cs="Arial"/>
            <w:color w:val="333333"/>
            <w:sz w:val="20"/>
            <w:szCs w:val="20"/>
            <w:shd w:val="clear" w:color="auto" w:fill="FFFFFF"/>
          </w:rPr>
          <w:t>adj.</w:t>
        </w:r>
      </w:ins>
      <w:r w:rsidR="002C353F">
        <w:rPr>
          <w:rFonts w:ascii="Arial" w:hAnsi="Arial" w:cs="Arial"/>
          <w:color w:val="333333"/>
          <w:sz w:val="20"/>
          <w:szCs w:val="20"/>
          <w:shd w:val="clear" w:color="auto" w:fill="FFFFFF"/>
        </w:rPr>
        <w:t>P</w:t>
      </w:r>
      <w:proofErr w:type="spellEnd"/>
      <w:r w:rsidR="002C353F">
        <w:rPr>
          <w:rFonts w:ascii="Arial" w:hAnsi="Arial" w:cs="Arial"/>
          <w:color w:val="333333"/>
          <w:sz w:val="20"/>
          <w:szCs w:val="20"/>
          <w:shd w:val="clear" w:color="auto" w:fill="FFFFFF"/>
        </w:rPr>
        <w:t>&lt;0.05, Figure 6</w:t>
      </w:r>
      <w:r w:rsidRPr="004B1F6B">
        <w:rPr>
          <w:rFonts w:ascii="Arial" w:hAnsi="Arial" w:cs="Arial"/>
          <w:color w:val="333333"/>
          <w:sz w:val="20"/>
          <w:szCs w:val="20"/>
          <w:shd w:val="clear" w:color="auto" w:fill="FFFFFF"/>
        </w:rPr>
        <w:t xml:space="preserve">D).   </w:t>
      </w:r>
    </w:p>
    <w:p w14:paraId="0E42200B" w14:textId="77777777" w:rsidR="00104617" w:rsidRPr="004B1F6B" w:rsidRDefault="00104617" w:rsidP="00173A4C">
      <w:pPr>
        <w:rPr>
          <w:rFonts w:ascii="Arial" w:hAnsi="Arial" w:cs="Arial"/>
          <w:color w:val="333333"/>
          <w:sz w:val="20"/>
          <w:szCs w:val="20"/>
          <w:shd w:val="clear" w:color="auto" w:fill="FFFFFF"/>
        </w:rPr>
      </w:pPr>
    </w:p>
    <w:p w14:paraId="19D3EBC3" w14:textId="77777777" w:rsidR="00104617" w:rsidRPr="004B1F6B" w:rsidRDefault="00104617" w:rsidP="00173A4C">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Discussion</w:t>
      </w:r>
    </w:p>
    <w:p w14:paraId="7208604B" w14:textId="77777777" w:rsidR="00104617" w:rsidRPr="004B1F6B" w:rsidRDefault="00104617" w:rsidP="003A14C4">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This study has shown for the firs</w:t>
      </w:r>
      <w:r>
        <w:rPr>
          <w:rFonts w:ascii="Arial" w:hAnsi="Arial" w:cs="Arial"/>
          <w:color w:val="333333"/>
          <w:sz w:val="20"/>
          <w:szCs w:val="20"/>
          <w:shd w:val="clear" w:color="auto" w:fill="FFFFFF"/>
        </w:rPr>
        <w:t xml:space="preserve">t time that </w:t>
      </w:r>
      <w:r w:rsidRPr="004B1F6B">
        <w:rPr>
          <w:rFonts w:ascii="Arial" w:hAnsi="Arial" w:cs="Arial"/>
          <w:color w:val="333333"/>
          <w:sz w:val="20"/>
          <w:szCs w:val="20"/>
          <w:shd w:val="clear" w:color="auto" w:fill="FFFFFF"/>
        </w:rPr>
        <w:t xml:space="preserve">thyroid hormone deficiency modifies the growth and development of </w:t>
      </w:r>
      <w:r>
        <w:rPr>
          <w:rFonts w:ascii="Arial" w:hAnsi="Arial" w:cs="Arial"/>
          <w:color w:val="333333"/>
          <w:sz w:val="20"/>
          <w:szCs w:val="20"/>
          <w:shd w:val="clear" w:color="auto" w:fill="FFFFFF"/>
        </w:rPr>
        <w:t xml:space="preserve">fetal </w:t>
      </w:r>
      <w:r w:rsidRPr="004B1F6B">
        <w:rPr>
          <w:rFonts w:ascii="Arial" w:hAnsi="Arial" w:cs="Arial"/>
          <w:color w:val="333333"/>
          <w:sz w:val="20"/>
          <w:szCs w:val="20"/>
          <w:shd w:val="clear" w:color="auto" w:fill="FFFFFF"/>
        </w:rPr>
        <w:t xml:space="preserve">adipose tissue, in </w:t>
      </w:r>
      <w:r>
        <w:rPr>
          <w:rFonts w:ascii="Arial" w:hAnsi="Arial" w:cs="Arial"/>
          <w:color w:val="333333"/>
          <w:sz w:val="20"/>
          <w:szCs w:val="20"/>
          <w:shd w:val="clear" w:color="auto" w:fill="FFFFFF"/>
        </w:rPr>
        <w:t xml:space="preserve">a </w:t>
      </w:r>
      <w:r w:rsidRPr="004B1F6B">
        <w:rPr>
          <w:rFonts w:ascii="Arial" w:hAnsi="Arial" w:cs="Arial"/>
          <w:color w:val="333333"/>
          <w:sz w:val="20"/>
          <w:szCs w:val="20"/>
          <w:shd w:val="clear" w:color="auto" w:fill="FFFFFF"/>
        </w:rPr>
        <w:t xml:space="preserve">manner that is likely to compromise the ability of the neonate to maintain body temperature at birth and </w:t>
      </w:r>
      <w:r>
        <w:rPr>
          <w:rFonts w:ascii="Arial" w:hAnsi="Arial" w:cs="Arial"/>
          <w:color w:val="333333"/>
          <w:sz w:val="20"/>
          <w:szCs w:val="20"/>
          <w:shd w:val="clear" w:color="auto" w:fill="FFFFFF"/>
        </w:rPr>
        <w:t>to</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increase its risk of</w:t>
      </w:r>
      <w:r w:rsidRPr="004B1F6B">
        <w:rPr>
          <w:rFonts w:ascii="Arial" w:hAnsi="Arial" w:cs="Arial"/>
          <w:color w:val="333333"/>
          <w:sz w:val="20"/>
          <w:szCs w:val="20"/>
          <w:shd w:val="clear" w:color="auto" w:fill="FFFFFF"/>
        </w:rPr>
        <w:t xml:space="preserve"> cardiometabolic dysfunction in later life.  Fetal hypothyroidism caused a shift in the relative composition of UL and ML adipocyte types towards an increase in UL adipocyte mass </w:t>
      </w:r>
      <w:r>
        <w:rPr>
          <w:rFonts w:ascii="Arial" w:hAnsi="Arial" w:cs="Arial"/>
          <w:color w:val="333333"/>
          <w:sz w:val="20"/>
          <w:szCs w:val="20"/>
          <w:shd w:val="clear" w:color="auto" w:fill="FFFFFF"/>
        </w:rPr>
        <w:t xml:space="preserve">due to </w:t>
      </w:r>
      <w:r w:rsidRPr="004B1F6B">
        <w:rPr>
          <w:rFonts w:ascii="Arial" w:hAnsi="Arial" w:cs="Arial"/>
          <w:color w:val="333333"/>
          <w:sz w:val="20"/>
          <w:szCs w:val="20"/>
          <w:shd w:val="clear" w:color="auto" w:fill="FFFFFF"/>
        </w:rPr>
        <w:t xml:space="preserve">hyperplasia and hypertrophy.  </w:t>
      </w:r>
      <w:r w:rsidR="00C43F52">
        <w:rPr>
          <w:rFonts w:ascii="Arial" w:hAnsi="Arial" w:cs="Arial"/>
          <w:color w:val="333333"/>
          <w:sz w:val="20"/>
          <w:szCs w:val="20"/>
          <w:shd w:val="clear" w:color="auto" w:fill="FFFFFF"/>
        </w:rPr>
        <w:t>Gene m</w:t>
      </w:r>
      <w:r w:rsidRPr="004B1F6B">
        <w:rPr>
          <w:rFonts w:ascii="Arial" w:hAnsi="Arial" w:cs="Arial"/>
          <w:color w:val="333333"/>
          <w:sz w:val="20"/>
          <w:szCs w:val="20"/>
          <w:shd w:val="clear" w:color="auto" w:fill="FFFFFF"/>
        </w:rPr>
        <w:t xml:space="preserve">arkers of UL adipocyte type, such as leptin, adiponectin and lipoprotein lipase, were increased </w:t>
      </w:r>
      <w:r>
        <w:rPr>
          <w:rFonts w:ascii="Arial" w:hAnsi="Arial" w:cs="Arial"/>
          <w:color w:val="333333"/>
          <w:sz w:val="20"/>
          <w:szCs w:val="20"/>
          <w:shd w:val="clear" w:color="auto" w:fill="FFFFFF"/>
        </w:rPr>
        <w:t>in TX</w:t>
      </w:r>
      <w:r w:rsidRPr="004B1F6B">
        <w:rPr>
          <w:rFonts w:ascii="Arial" w:hAnsi="Arial" w:cs="Arial"/>
          <w:color w:val="333333"/>
          <w:sz w:val="20"/>
          <w:szCs w:val="20"/>
          <w:shd w:val="clear" w:color="auto" w:fill="FFFFFF"/>
        </w:rPr>
        <w:t xml:space="preserve"> ovine fetus</w:t>
      </w:r>
      <w:r>
        <w:rPr>
          <w:rFonts w:ascii="Arial" w:hAnsi="Arial" w:cs="Arial"/>
          <w:color w:val="333333"/>
          <w:sz w:val="20"/>
          <w:szCs w:val="20"/>
          <w:shd w:val="clear" w:color="auto" w:fill="FFFFFF"/>
        </w:rPr>
        <w:t>es</w:t>
      </w:r>
      <w:r w:rsidRPr="004B1F6B">
        <w:rPr>
          <w:rFonts w:ascii="Arial" w:hAnsi="Arial" w:cs="Arial"/>
          <w:color w:val="333333"/>
          <w:sz w:val="20"/>
          <w:szCs w:val="20"/>
          <w:shd w:val="clear" w:color="auto" w:fill="FFFFFF"/>
        </w:rPr>
        <w:t xml:space="preserve">, and adipocyte proliferation was indicated by elevated levels of the mitotic marker PCNA and enrichment of gene pathways responsible for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and insulin-IGF signalling.  The percentage of ML adipocytes in PAT was reduced by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and, although the total amount of ML adipose tissue </w:t>
      </w:r>
      <w:r>
        <w:rPr>
          <w:rFonts w:ascii="Arial" w:hAnsi="Arial" w:cs="Arial"/>
          <w:color w:val="333333"/>
          <w:sz w:val="20"/>
          <w:szCs w:val="20"/>
          <w:shd w:val="clear" w:color="auto" w:fill="FFFFFF"/>
        </w:rPr>
        <w:t>did not differ</w:t>
      </w:r>
      <w:r w:rsidRPr="004B1F6B">
        <w:rPr>
          <w:rFonts w:ascii="Arial" w:hAnsi="Arial" w:cs="Arial"/>
          <w:color w:val="333333"/>
          <w:sz w:val="20"/>
          <w:szCs w:val="20"/>
          <w:shd w:val="clear" w:color="auto" w:fill="FFFFFF"/>
        </w:rPr>
        <w:t xml:space="preserve"> between sham and TX fetuses, UCP1 expression and thermogenic capacity were impaired</w:t>
      </w:r>
      <w:r>
        <w:rPr>
          <w:rFonts w:ascii="Arial" w:hAnsi="Arial" w:cs="Arial"/>
          <w:color w:val="333333"/>
          <w:sz w:val="20"/>
          <w:szCs w:val="20"/>
          <w:shd w:val="clear" w:color="auto" w:fill="FFFFFF"/>
        </w:rPr>
        <w:t xml:space="preserve"> when normalised to mitochondrial density indicated by CS activity</w:t>
      </w:r>
      <w:r w:rsidRPr="004B1F6B">
        <w:rPr>
          <w:rFonts w:ascii="Arial" w:hAnsi="Arial" w:cs="Arial"/>
          <w:color w:val="333333"/>
          <w:sz w:val="20"/>
          <w:szCs w:val="20"/>
          <w:shd w:val="clear" w:color="auto" w:fill="FFFFFF"/>
        </w:rPr>
        <w:t xml:space="preserve">.  Furthermore, bioinformatic analysis showed that, for a substantial number of genes, hypothyroidism prevented </w:t>
      </w:r>
      <w:r w:rsidR="002C353F">
        <w:rPr>
          <w:rFonts w:ascii="Arial" w:hAnsi="Arial" w:cs="Arial"/>
          <w:color w:val="333333"/>
          <w:sz w:val="20"/>
          <w:szCs w:val="20"/>
          <w:shd w:val="clear" w:color="auto" w:fill="FFFFFF"/>
        </w:rPr>
        <w:t>the</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 xml:space="preserve">maturational changes normally seen in the transcriptome of ovine PAT near term.     </w:t>
      </w:r>
    </w:p>
    <w:p w14:paraId="46630FE3" w14:textId="77777777" w:rsidR="00104617" w:rsidRPr="004B1F6B" w:rsidRDefault="00104617" w:rsidP="00714A2E">
      <w:pPr>
        <w:rPr>
          <w:rFonts w:ascii="Arial" w:hAnsi="Arial" w:cs="Arial"/>
          <w:color w:val="333333"/>
          <w:sz w:val="20"/>
          <w:szCs w:val="20"/>
          <w:shd w:val="clear" w:color="auto" w:fill="FFFFFF"/>
        </w:rPr>
      </w:pPr>
    </w:p>
    <w:p w14:paraId="61654E01" w14:textId="77777777" w:rsidR="00104617" w:rsidRPr="004B1F6B" w:rsidRDefault="00104617" w:rsidP="00714A2E">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The effects of thyroid hormone deficiency before birth may be direct, via thyroid hormone response elements on target genes (</w:t>
      </w:r>
      <w:r>
        <w:rPr>
          <w:rFonts w:ascii="Arial" w:hAnsi="Arial" w:cs="Arial"/>
          <w:color w:val="333333"/>
          <w:sz w:val="20"/>
          <w:szCs w:val="20"/>
          <w:shd w:val="clear" w:color="auto" w:fill="FFFFFF"/>
        </w:rPr>
        <w:t>16</w:t>
      </w:r>
      <w:r w:rsidRPr="004B1F6B">
        <w:rPr>
          <w:rFonts w:ascii="Arial" w:hAnsi="Arial" w:cs="Arial"/>
          <w:color w:val="333333"/>
          <w:sz w:val="20"/>
          <w:szCs w:val="20"/>
          <w:shd w:val="clear" w:color="auto" w:fill="FFFFFF"/>
        </w:rPr>
        <w:t>), and/or indirect, via interactions with other nuclear receptors or changes in fetal hormone concentrations.  The increased circulating concentration of insulin seen in the hypothyroid sheep fetus, secondary to pancreatic B-cell proliferation (</w:t>
      </w:r>
      <w:r>
        <w:rPr>
          <w:rFonts w:ascii="Arial" w:hAnsi="Arial" w:cs="Arial"/>
          <w:color w:val="333333"/>
          <w:sz w:val="20"/>
          <w:szCs w:val="20"/>
          <w:shd w:val="clear" w:color="auto" w:fill="FFFFFF"/>
        </w:rPr>
        <w:t>17</w:t>
      </w:r>
      <w:r w:rsidRPr="004B1F6B">
        <w:rPr>
          <w:rFonts w:ascii="Arial" w:hAnsi="Arial" w:cs="Arial"/>
          <w:color w:val="333333"/>
          <w:sz w:val="20"/>
          <w:szCs w:val="20"/>
          <w:shd w:val="clear" w:color="auto" w:fill="FFFFFF"/>
        </w:rPr>
        <w:t xml:space="preserve">), may be responsible, at least in part, for UL-specific PAT overgrowth.  Indeed, a positive correlation was observed between </w:t>
      </w:r>
      <w:r>
        <w:rPr>
          <w:rFonts w:ascii="Arial" w:hAnsi="Arial" w:cs="Arial"/>
          <w:color w:val="333333"/>
          <w:sz w:val="20"/>
          <w:szCs w:val="20"/>
          <w:shd w:val="clear" w:color="auto" w:fill="FFFFFF"/>
        </w:rPr>
        <w:t>fetal</w:t>
      </w:r>
      <w:r w:rsidRPr="004B1F6B">
        <w:rPr>
          <w:rFonts w:ascii="Arial" w:hAnsi="Arial" w:cs="Arial"/>
          <w:color w:val="333333"/>
          <w:sz w:val="20"/>
          <w:szCs w:val="20"/>
          <w:shd w:val="clear" w:color="auto" w:fill="FFFFFF"/>
        </w:rPr>
        <w:t xml:space="preserve"> insulin concentration and relative UL adipocyte mass in the present study.  Before birth, insulin stimulates growth of the axial skeleton and tissues such as adipose tissue (</w:t>
      </w:r>
      <w:r>
        <w:rPr>
          <w:rFonts w:ascii="Arial" w:hAnsi="Arial" w:cs="Arial"/>
          <w:color w:val="333333"/>
          <w:sz w:val="20"/>
          <w:szCs w:val="20"/>
          <w:shd w:val="clear" w:color="auto" w:fill="FFFFFF"/>
        </w:rPr>
        <w:t>18</w:t>
      </w:r>
      <w:r w:rsidRPr="004B1F6B">
        <w:rPr>
          <w:rFonts w:ascii="Arial" w:hAnsi="Arial" w:cs="Arial"/>
          <w:color w:val="333333"/>
          <w:sz w:val="20"/>
          <w:szCs w:val="20"/>
          <w:shd w:val="clear" w:color="auto" w:fill="FFFFFF"/>
        </w:rPr>
        <w:t xml:space="preserve">).  In the ovine </w:t>
      </w:r>
      <w:proofErr w:type="spellStart"/>
      <w:r w:rsidRPr="004B1F6B">
        <w:rPr>
          <w:rFonts w:ascii="Arial" w:hAnsi="Arial" w:cs="Arial"/>
          <w:color w:val="333333"/>
          <w:sz w:val="20"/>
          <w:szCs w:val="20"/>
          <w:shd w:val="clear" w:color="auto" w:fill="FFFFFF"/>
        </w:rPr>
        <w:t>fetus</w:t>
      </w:r>
      <w:proofErr w:type="spellEnd"/>
      <w:r w:rsidRPr="004B1F6B">
        <w:rPr>
          <w:rFonts w:ascii="Arial" w:hAnsi="Arial" w:cs="Arial"/>
          <w:color w:val="333333"/>
          <w:sz w:val="20"/>
          <w:szCs w:val="20"/>
          <w:shd w:val="clear" w:color="auto" w:fill="FFFFFF"/>
        </w:rPr>
        <w:t xml:space="preserve">, hyperglycaemia and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induced by </w:t>
      </w:r>
      <w:proofErr w:type="spellStart"/>
      <w:r w:rsidRPr="004B1F6B">
        <w:rPr>
          <w:rFonts w:ascii="Arial" w:hAnsi="Arial" w:cs="Arial"/>
          <w:color w:val="333333"/>
          <w:sz w:val="20"/>
          <w:szCs w:val="20"/>
          <w:shd w:val="clear" w:color="auto" w:fill="FFFFFF"/>
        </w:rPr>
        <w:t>fetal</w:t>
      </w:r>
      <w:proofErr w:type="spellEnd"/>
      <w:r w:rsidRPr="004B1F6B">
        <w:rPr>
          <w:rFonts w:ascii="Arial" w:hAnsi="Arial" w:cs="Arial"/>
          <w:color w:val="333333"/>
          <w:sz w:val="20"/>
          <w:szCs w:val="20"/>
          <w:shd w:val="clear" w:color="auto" w:fill="FFFFFF"/>
        </w:rPr>
        <w:t xml:space="preserve"> glucose infusion ha</w:t>
      </w:r>
      <w:r>
        <w:rPr>
          <w:rFonts w:ascii="Arial" w:hAnsi="Arial" w:cs="Arial"/>
          <w:color w:val="333333"/>
          <w:sz w:val="20"/>
          <w:szCs w:val="20"/>
          <w:shd w:val="clear" w:color="auto" w:fill="FFFFFF"/>
        </w:rPr>
        <w:t>ve</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also been shown</w:t>
      </w:r>
      <w:r w:rsidRPr="004B1F6B">
        <w:rPr>
          <w:rFonts w:ascii="Arial" w:hAnsi="Arial" w:cs="Arial"/>
          <w:color w:val="333333"/>
          <w:sz w:val="20"/>
          <w:szCs w:val="20"/>
          <w:shd w:val="clear" w:color="auto" w:fill="FFFFFF"/>
        </w:rPr>
        <w:t xml:space="preserve"> to promote UL adipocyte growth with no change in ML adipocyte mass (</w:t>
      </w:r>
      <w:r>
        <w:rPr>
          <w:rFonts w:ascii="Arial" w:hAnsi="Arial" w:cs="Arial"/>
          <w:color w:val="333333"/>
          <w:sz w:val="20"/>
          <w:szCs w:val="20"/>
          <w:shd w:val="clear" w:color="auto" w:fill="FFFFFF"/>
        </w:rPr>
        <w:t>19</w:t>
      </w:r>
      <w:r w:rsidRPr="004B1F6B">
        <w:rPr>
          <w:rFonts w:ascii="Arial" w:hAnsi="Arial" w:cs="Arial"/>
          <w:color w:val="333333"/>
          <w:sz w:val="20"/>
          <w:szCs w:val="20"/>
          <w:shd w:val="clear" w:color="auto" w:fill="FFFFFF"/>
        </w:rPr>
        <w:t xml:space="preserve">).  A variety of signalling pathways responsive to insulin and the IGFs, and known to be involved in the control of adipogenesis, were enriched in the adipose transcriptome (including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apelin, </w:t>
      </w:r>
      <w:proofErr w:type="spellStart"/>
      <w:r w:rsidRPr="004B1F6B">
        <w:rPr>
          <w:rFonts w:ascii="Arial" w:hAnsi="Arial" w:cs="Arial"/>
          <w:color w:val="333333"/>
          <w:sz w:val="20"/>
          <w:szCs w:val="20"/>
          <w:shd w:val="clear" w:color="auto" w:fill="FFFFFF"/>
        </w:rPr>
        <w:t>FoxO</w:t>
      </w:r>
      <w:proofErr w:type="spellEnd"/>
      <w:r w:rsidRPr="004B1F6B">
        <w:rPr>
          <w:rFonts w:ascii="Arial" w:hAnsi="Arial" w:cs="Arial"/>
          <w:color w:val="333333"/>
          <w:sz w:val="20"/>
          <w:szCs w:val="20"/>
          <w:shd w:val="clear" w:color="auto" w:fill="FFFFFF"/>
        </w:rPr>
        <w:t xml:space="preserve"> signalling) by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Furthermore, measurement of selected downstream target proteins showed upregulation of pS6K, GLUT4 and </w:t>
      </w:r>
      <w:proofErr w:type="spellStart"/>
      <w:r w:rsidRPr="004B1F6B">
        <w:rPr>
          <w:rFonts w:ascii="Arial" w:hAnsi="Arial" w:cs="Arial"/>
          <w:color w:val="333333"/>
          <w:sz w:val="20"/>
          <w:szCs w:val="20"/>
          <w:shd w:val="clear" w:color="auto" w:fill="FFFFFF"/>
        </w:rPr>
        <w:t>PPARγ</w:t>
      </w:r>
      <w:proofErr w:type="spellEnd"/>
      <w:r>
        <w:rPr>
          <w:rFonts w:ascii="Arial" w:hAnsi="Arial" w:cs="Arial"/>
          <w:color w:val="333333"/>
          <w:sz w:val="20"/>
          <w:szCs w:val="20"/>
          <w:shd w:val="clear" w:color="auto" w:fill="FFFFFF"/>
        </w:rPr>
        <w:t xml:space="preserve"> in </w:t>
      </w:r>
      <w:r w:rsidRPr="004B1F6B">
        <w:rPr>
          <w:rFonts w:ascii="Arial" w:hAnsi="Arial" w:cs="Arial"/>
          <w:color w:val="333333"/>
          <w:sz w:val="20"/>
          <w:szCs w:val="20"/>
          <w:shd w:val="clear" w:color="auto" w:fill="FFFFFF"/>
        </w:rPr>
        <w:t xml:space="preserve">TX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Phosphorylation of S6K, without any change in mRNA abundance, indicated activation of the PI3-kinase pathway which is known to regulate adipogenesis via a range of transcription factors and interacting molecular pathways (</w:t>
      </w:r>
      <w:r>
        <w:rPr>
          <w:rFonts w:ascii="Arial" w:hAnsi="Arial" w:cs="Arial"/>
          <w:color w:val="333333"/>
          <w:sz w:val="20"/>
          <w:szCs w:val="20"/>
          <w:shd w:val="clear" w:color="auto" w:fill="FFFFFF"/>
        </w:rPr>
        <w:t>20, 21</w:t>
      </w:r>
      <w:r w:rsidRPr="004B1F6B">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lastRenderedPageBreak/>
        <w:t>Transgenic mice with mutation in the S6K gene are growth retarded from embryonic life with reductions in pancreatic β-cell size and insulin content (</w:t>
      </w:r>
      <w:r>
        <w:rPr>
          <w:rFonts w:ascii="Arial" w:hAnsi="Arial" w:cs="Arial"/>
          <w:color w:val="333333"/>
          <w:sz w:val="20"/>
          <w:szCs w:val="20"/>
          <w:shd w:val="clear" w:color="auto" w:fill="FFFFFF"/>
        </w:rPr>
        <w:t>22</w:t>
      </w:r>
      <w:r w:rsidRPr="004B1F6B">
        <w:rPr>
          <w:rFonts w:ascii="Arial" w:hAnsi="Arial" w:cs="Arial"/>
          <w:color w:val="333333"/>
          <w:sz w:val="20"/>
          <w:szCs w:val="20"/>
          <w:shd w:val="clear" w:color="auto" w:fill="FFFFFF"/>
        </w:rPr>
        <w:t>).  This phenotype persists to adulthood and is associated with impaired adipogenesis, increased insulin sensitivity and resistance to diet-induced obesity (</w:t>
      </w:r>
      <w:r>
        <w:rPr>
          <w:rFonts w:ascii="Arial" w:hAnsi="Arial" w:cs="Arial"/>
          <w:color w:val="333333"/>
          <w:sz w:val="20"/>
          <w:szCs w:val="20"/>
          <w:shd w:val="clear" w:color="auto" w:fill="FFFFFF"/>
        </w:rPr>
        <w:t>23</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t>Increased adipose GLU</w:t>
      </w:r>
      <w:r>
        <w:rPr>
          <w:rFonts w:ascii="Arial" w:hAnsi="Arial" w:cs="Arial"/>
          <w:color w:val="333333"/>
          <w:sz w:val="20"/>
          <w:szCs w:val="20"/>
          <w:shd w:val="clear" w:color="auto" w:fill="FFFFFF"/>
        </w:rPr>
        <w:t xml:space="preserve">T4 expression 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sheep</w:t>
      </w:r>
      <w:r w:rsidRPr="004B1F6B">
        <w:rPr>
          <w:rFonts w:ascii="Arial" w:hAnsi="Arial" w:cs="Arial"/>
          <w:color w:val="333333"/>
          <w:sz w:val="20"/>
          <w:szCs w:val="20"/>
          <w:shd w:val="clear" w:color="auto" w:fill="FFFFFF"/>
        </w:rPr>
        <w:t xml:space="preserve"> fetus</w:t>
      </w:r>
      <w:r>
        <w:rPr>
          <w:rFonts w:ascii="Arial" w:hAnsi="Arial" w:cs="Arial"/>
          <w:color w:val="333333"/>
          <w:sz w:val="20"/>
          <w:szCs w:val="20"/>
          <w:shd w:val="clear" w:color="auto" w:fill="FFFFFF"/>
        </w:rPr>
        <w:t>es</w:t>
      </w:r>
      <w:r w:rsidRPr="004B1F6B">
        <w:rPr>
          <w:rFonts w:ascii="Arial" w:hAnsi="Arial" w:cs="Arial"/>
          <w:color w:val="333333"/>
          <w:sz w:val="20"/>
          <w:szCs w:val="20"/>
          <w:shd w:val="clear" w:color="auto" w:fill="FFFFFF"/>
        </w:rPr>
        <w:t xml:space="preserve"> may also contribute to adipogenesis via </w:t>
      </w:r>
      <w:r>
        <w:rPr>
          <w:rFonts w:ascii="Arial" w:hAnsi="Arial" w:cs="Arial"/>
          <w:color w:val="333333"/>
          <w:sz w:val="20"/>
          <w:szCs w:val="20"/>
          <w:shd w:val="clear" w:color="auto" w:fill="FFFFFF"/>
        </w:rPr>
        <w:t xml:space="preserve">enhanced </w:t>
      </w:r>
      <w:r w:rsidRPr="004B1F6B">
        <w:rPr>
          <w:rFonts w:ascii="Arial" w:hAnsi="Arial" w:cs="Arial"/>
          <w:color w:val="333333"/>
          <w:sz w:val="20"/>
          <w:szCs w:val="20"/>
          <w:shd w:val="clear" w:color="auto" w:fill="FFFFFF"/>
        </w:rPr>
        <w:t>glucose uptake and lipid storage</w:t>
      </w:r>
      <w:r>
        <w:rPr>
          <w:rFonts w:ascii="Arial" w:hAnsi="Arial" w:cs="Arial"/>
          <w:color w:val="333333"/>
          <w:sz w:val="20"/>
          <w:szCs w:val="20"/>
          <w:shd w:val="clear" w:color="auto" w:fill="FFFFFF"/>
        </w:rPr>
        <w:t xml:space="preserve">, and are consistent with findings in rat pups hypothyroid in fetal and neonatal life </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24</w:t>
      </w:r>
      <w:r w:rsidRPr="004B1F6B">
        <w:rPr>
          <w:rFonts w:ascii="Arial" w:hAnsi="Arial" w:cs="Arial"/>
          <w:color w:val="333333"/>
          <w:sz w:val="20"/>
          <w:szCs w:val="20"/>
          <w:shd w:val="clear" w:color="auto" w:fill="FFFFFF"/>
        </w:rPr>
        <w:t xml:space="preserve">).  </w:t>
      </w:r>
    </w:p>
    <w:p w14:paraId="066E74B4" w14:textId="77777777" w:rsidR="00104617" w:rsidRPr="004B1F6B" w:rsidRDefault="00104617" w:rsidP="00714A2E">
      <w:pPr>
        <w:rPr>
          <w:rFonts w:ascii="Arial" w:hAnsi="Arial" w:cs="Arial"/>
          <w:color w:val="333333"/>
          <w:sz w:val="20"/>
          <w:szCs w:val="20"/>
          <w:shd w:val="clear" w:color="auto" w:fill="FFFFFF"/>
        </w:rPr>
      </w:pPr>
    </w:p>
    <w:p w14:paraId="567FC5ED" w14:textId="77777777" w:rsidR="00104617" w:rsidRPr="004B1F6B" w:rsidRDefault="00104617" w:rsidP="00714A2E">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While circulating IGF l</w:t>
      </w:r>
      <w:r>
        <w:rPr>
          <w:rFonts w:ascii="Arial" w:hAnsi="Arial" w:cs="Arial"/>
          <w:color w:val="333333"/>
          <w:sz w:val="20"/>
          <w:szCs w:val="20"/>
          <w:shd w:val="clear" w:color="auto" w:fill="FFFFFF"/>
        </w:rPr>
        <w:t xml:space="preserve">evels remained unchanged in </w:t>
      </w:r>
      <w:r w:rsidRPr="004B1F6B">
        <w:rPr>
          <w:rFonts w:ascii="Arial" w:hAnsi="Arial" w:cs="Arial"/>
          <w:color w:val="333333"/>
          <w:sz w:val="20"/>
          <w:szCs w:val="20"/>
          <w:shd w:val="clear" w:color="auto" w:fill="FFFFFF"/>
        </w:rPr>
        <w:t xml:space="preserve">TX </w:t>
      </w:r>
      <w:r>
        <w:rPr>
          <w:rFonts w:ascii="Arial" w:hAnsi="Arial" w:cs="Arial"/>
          <w:color w:val="333333"/>
          <w:sz w:val="20"/>
          <w:szCs w:val="20"/>
          <w:shd w:val="clear" w:color="auto" w:fill="FFFFFF"/>
        </w:rPr>
        <w:t>sheep</w:t>
      </w:r>
      <w:r w:rsidRPr="004B1F6B">
        <w:rPr>
          <w:rFonts w:ascii="Arial" w:hAnsi="Arial" w:cs="Arial"/>
          <w:color w:val="333333"/>
          <w:sz w:val="20"/>
          <w:szCs w:val="20"/>
          <w:shd w:val="clear" w:color="auto" w:fill="FFFFFF"/>
        </w:rPr>
        <w:t xml:space="preserve"> fetuses, adipose mRNA abundances for IGFI and II were elevated, indicating</w:t>
      </w:r>
      <w:r>
        <w:rPr>
          <w:rFonts w:ascii="Arial" w:hAnsi="Arial" w:cs="Arial"/>
          <w:color w:val="333333"/>
          <w:sz w:val="20"/>
          <w:szCs w:val="20"/>
          <w:shd w:val="clear" w:color="auto" w:fill="FFFFFF"/>
        </w:rPr>
        <w:t xml:space="preserve"> potential upregulation of</w:t>
      </w:r>
      <w:r w:rsidRPr="004B1F6B">
        <w:rPr>
          <w:rFonts w:ascii="Arial" w:hAnsi="Arial" w:cs="Arial"/>
          <w:color w:val="333333"/>
          <w:sz w:val="20"/>
          <w:szCs w:val="20"/>
          <w:shd w:val="clear" w:color="auto" w:fill="FFFFFF"/>
        </w:rPr>
        <w:t xml:space="preserve"> local </w:t>
      </w:r>
      <w:r>
        <w:rPr>
          <w:rFonts w:ascii="Arial" w:hAnsi="Arial" w:cs="Arial"/>
          <w:color w:val="333333"/>
          <w:sz w:val="20"/>
          <w:szCs w:val="20"/>
          <w:shd w:val="clear" w:color="auto" w:fill="FFFFFF"/>
        </w:rPr>
        <w:t>synthesis</w:t>
      </w:r>
      <w:r w:rsidRPr="004B1F6B">
        <w:rPr>
          <w:rFonts w:ascii="Arial" w:hAnsi="Arial" w:cs="Arial"/>
          <w:color w:val="333333"/>
          <w:sz w:val="20"/>
          <w:szCs w:val="20"/>
          <w:shd w:val="clear" w:color="auto" w:fill="FFFFFF"/>
        </w:rPr>
        <w:t xml:space="preserve"> and paracrine actions of the IGFs.  Thyroid hormone deficiency </w:t>
      </w:r>
      <w:r w:rsidRPr="004B1F6B">
        <w:rPr>
          <w:rFonts w:ascii="Arial" w:hAnsi="Arial" w:cs="Arial"/>
          <w:i/>
          <w:iCs/>
          <w:color w:val="333333"/>
          <w:sz w:val="20"/>
          <w:szCs w:val="20"/>
          <w:shd w:val="clear" w:color="auto" w:fill="FFFFFF"/>
        </w:rPr>
        <w:t>in utero</w:t>
      </w:r>
      <w:r w:rsidRPr="004B1F6B">
        <w:rPr>
          <w:rFonts w:ascii="Arial" w:hAnsi="Arial" w:cs="Arial"/>
          <w:color w:val="333333"/>
          <w:sz w:val="20"/>
          <w:szCs w:val="20"/>
          <w:shd w:val="clear" w:color="auto" w:fill="FFFFFF"/>
        </w:rPr>
        <w:t xml:space="preserve"> has been shown previously to modify IGF expression in </w:t>
      </w:r>
      <w:r>
        <w:rPr>
          <w:rFonts w:ascii="Arial" w:hAnsi="Arial" w:cs="Arial"/>
          <w:color w:val="333333"/>
          <w:sz w:val="20"/>
          <w:szCs w:val="20"/>
          <w:shd w:val="clear" w:color="auto" w:fill="FFFFFF"/>
        </w:rPr>
        <w:t>l</w:t>
      </w:r>
      <w:r w:rsidRPr="004B1F6B">
        <w:rPr>
          <w:rFonts w:ascii="Arial" w:hAnsi="Arial" w:cs="Arial"/>
          <w:color w:val="333333"/>
          <w:sz w:val="20"/>
          <w:szCs w:val="20"/>
          <w:shd w:val="clear" w:color="auto" w:fill="FFFFFF"/>
        </w:rPr>
        <w:t xml:space="preserve">iver and skeletal muscle </w:t>
      </w:r>
      <w:r>
        <w:rPr>
          <w:rFonts w:ascii="Arial" w:hAnsi="Arial" w:cs="Arial"/>
          <w:color w:val="333333"/>
          <w:sz w:val="20"/>
          <w:szCs w:val="20"/>
          <w:shd w:val="clear" w:color="auto" w:fill="FFFFFF"/>
        </w:rPr>
        <w:t>with</w:t>
      </w:r>
      <w:r w:rsidRPr="004B1F6B">
        <w:rPr>
          <w:rFonts w:ascii="Arial" w:hAnsi="Arial" w:cs="Arial"/>
          <w:color w:val="333333"/>
          <w:sz w:val="20"/>
          <w:szCs w:val="20"/>
          <w:shd w:val="clear" w:color="auto" w:fill="FFFFFF"/>
        </w:rPr>
        <w:t xml:space="preserve"> tissue-specific </w:t>
      </w:r>
      <w:r>
        <w:rPr>
          <w:rFonts w:ascii="Arial" w:hAnsi="Arial" w:cs="Arial"/>
          <w:color w:val="333333"/>
          <w:sz w:val="20"/>
          <w:szCs w:val="20"/>
          <w:shd w:val="clear" w:color="auto" w:fill="FFFFFF"/>
        </w:rPr>
        <w:t xml:space="preserve">effects on </w:t>
      </w:r>
      <w:r w:rsidRPr="004B1F6B">
        <w:rPr>
          <w:rFonts w:ascii="Arial" w:hAnsi="Arial" w:cs="Arial"/>
          <w:color w:val="333333"/>
          <w:sz w:val="20"/>
          <w:szCs w:val="20"/>
          <w:shd w:val="clear" w:color="auto" w:fill="FFFFFF"/>
        </w:rPr>
        <w:t>growth and development</w:t>
      </w:r>
      <w:r>
        <w:rPr>
          <w:rFonts w:ascii="Arial" w:hAnsi="Arial" w:cs="Arial"/>
          <w:color w:val="333333"/>
          <w:sz w:val="20"/>
          <w:szCs w:val="20"/>
          <w:shd w:val="clear" w:color="auto" w:fill="FFFFFF"/>
        </w:rPr>
        <w:t xml:space="preserve"> in fetal sheep</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25, 26</w:t>
      </w:r>
      <w:r w:rsidRPr="004B1F6B">
        <w:rPr>
          <w:rFonts w:ascii="Arial" w:hAnsi="Arial" w:cs="Arial"/>
          <w:color w:val="333333"/>
          <w:sz w:val="20"/>
          <w:szCs w:val="20"/>
          <w:shd w:val="clear" w:color="auto" w:fill="FFFFFF"/>
        </w:rPr>
        <w:t xml:space="preserve">).  Insulin-IGF signalling pathways can also induce the synthesis of adipokines, such as leptin, apelin and adiponectin, in part via interactions with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signalling.  Previous studies have shown that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in the presence of </w:t>
      </w:r>
      <w:proofErr w:type="spellStart"/>
      <w:r w:rsidRPr="004B1F6B">
        <w:rPr>
          <w:rFonts w:ascii="Arial" w:hAnsi="Arial" w:cs="Arial"/>
          <w:color w:val="333333"/>
          <w:sz w:val="20"/>
          <w:szCs w:val="20"/>
          <w:shd w:val="clear" w:color="auto" w:fill="FFFFFF"/>
        </w:rPr>
        <w:t>euglycaemia</w:t>
      </w:r>
      <w:proofErr w:type="spellEnd"/>
      <w:r w:rsidRPr="004B1F6B">
        <w:rPr>
          <w:rFonts w:ascii="Arial" w:hAnsi="Arial" w:cs="Arial"/>
          <w:color w:val="333333"/>
          <w:sz w:val="20"/>
          <w:szCs w:val="20"/>
          <w:shd w:val="clear" w:color="auto" w:fill="FFFFFF"/>
        </w:rPr>
        <w:t>, increases adipose leptin mRNA abundance in fetal sheep (</w:t>
      </w:r>
      <w:r>
        <w:rPr>
          <w:rFonts w:ascii="Arial" w:hAnsi="Arial" w:cs="Arial"/>
          <w:color w:val="333333"/>
          <w:sz w:val="20"/>
          <w:szCs w:val="20"/>
          <w:shd w:val="clear" w:color="auto" w:fill="FFFFFF"/>
          <w:lang w:val="en-US"/>
        </w:rPr>
        <w:t>27</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H</w:t>
      </w:r>
      <w:r w:rsidRPr="004B1F6B">
        <w:rPr>
          <w:rFonts w:ascii="Arial" w:hAnsi="Arial" w:cs="Arial"/>
          <w:color w:val="333333"/>
          <w:sz w:val="20"/>
          <w:szCs w:val="20"/>
          <w:shd w:val="clear" w:color="auto" w:fill="FFFFFF"/>
        </w:rPr>
        <w:t xml:space="preserve">igh circulating levels of thyroid-stimulating hormone associated with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may</w:t>
      </w:r>
      <w:r>
        <w:rPr>
          <w:rFonts w:ascii="Arial" w:hAnsi="Arial" w:cs="Arial"/>
          <w:color w:val="333333"/>
          <w:sz w:val="20"/>
          <w:szCs w:val="20"/>
          <w:shd w:val="clear" w:color="auto" w:fill="FFFFFF"/>
        </w:rPr>
        <w:t xml:space="preserve"> also</w:t>
      </w:r>
      <w:r w:rsidRPr="004B1F6B">
        <w:rPr>
          <w:rFonts w:ascii="Arial" w:hAnsi="Arial" w:cs="Arial"/>
          <w:color w:val="333333"/>
          <w:sz w:val="20"/>
          <w:szCs w:val="20"/>
          <w:shd w:val="clear" w:color="auto" w:fill="FFFFFF"/>
        </w:rPr>
        <w:t xml:space="preserve"> stimulate leptin secretion, as reported in human adipose tissue cultured </w:t>
      </w:r>
      <w:r w:rsidRPr="004B1F6B">
        <w:rPr>
          <w:rFonts w:ascii="Arial" w:hAnsi="Arial" w:cs="Arial"/>
          <w:i/>
          <w:color w:val="333333"/>
          <w:sz w:val="20"/>
          <w:szCs w:val="20"/>
          <w:shd w:val="clear" w:color="auto" w:fill="FFFFFF"/>
        </w:rPr>
        <w:t>in vitro</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28</w:t>
      </w:r>
      <w:r w:rsidRPr="004B1F6B">
        <w:rPr>
          <w:rFonts w:ascii="Arial" w:hAnsi="Arial" w:cs="Arial"/>
          <w:color w:val="333333"/>
          <w:sz w:val="20"/>
          <w:szCs w:val="20"/>
          <w:shd w:val="clear" w:color="auto" w:fill="FFFFFF"/>
        </w:rPr>
        <w:t xml:space="preserve">).  The extent to which the increase in adipose adipokine expression and circulating leptin levels in the hypothyroid </w:t>
      </w:r>
      <w:r>
        <w:rPr>
          <w:rFonts w:ascii="Arial" w:hAnsi="Arial" w:cs="Arial"/>
          <w:color w:val="333333"/>
          <w:sz w:val="20"/>
          <w:szCs w:val="20"/>
          <w:shd w:val="clear" w:color="auto" w:fill="FFFFFF"/>
        </w:rPr>
        <w:t xml:space="preserve">sheep </w:t>
      </w:r>
      <w:r w:rsidRPr="004B1F6B">
        <w:rPr>
          <w:rFonts w:ascii="Arial" w:hAnsi="Arial" w:cs="Arial"/>
          <w:color w:val="333333"/>
          <w:sz w:val="20"/>
          <w:szCs w:val="20"/>
          <w:shd w:val="clear" w:color="auto" w:fill="FFFFFF"/>
        </w:rPr>
        <w:t>fetus result from the greater UL adipocyte mass and/or greater capacity for adipokine synthesis and secretion in individual UL adipocytes remains to be established.</w:t>
      </w:r>
    </w:p>
    <w:p w14:paraId="7ED8F933" w14:textId="77777777" w:rsidR="00104617" w:rsidRPr="004B1F6B" w:rsidRDefault="00104617" w:rsidP="00173BFC">
      <w:pPr>
        <w:rPr>
          <w:rFonts w:ascii="Arial" w:hAnsi="Arial" w:cs="Arial"/>
          <w:color w:val="333333"/>
          <w:sz w:val="20"/>
          <w:szCs w:val="20"/>
          <w:shd w:val="clear" w:color="auto" w:fill="FFFFFF"/>
        </w:rPr>
      </w:pPr>
    </w:p>
    <w:p w14:paraId="64DD0D24" w14:textId="77777777" w:rsidR="00104617" w:rsidRPr="004B1F6B" w:rsidRDefault="00104617" w:rsidP="00B25443">
      <w:pPr>
        <w:rPr>
          <w:rFonts w:ascii="Arial" w:hAnsi="Arial" w:cs="Arial"/>
          <w:color w:val="333333"/>
          <w:sz w:val="20"/>
          <w:szCs w:val="20"/>
          <w:shd w:val="clear" w:color="auto" w:fill="FFFFFF"/>
        </w:rPr>
      </w:pPr>
      <w:r>
        <w:rPr>
          <w:rFonts w:ascii="Arial" w:hAnsi="Arial" w:cs="Arial"/>
          <w:color w:val="333333"/>
          <w:sz w:val="20"/>
          <w:szCs w:val="20"/>
          <w:shd w:val="clear" w:color="auto" w:fill="FFFFFF"/>
        </w:rPr>
        <w:t>Thyroid deficiency</w:t>
      </w:r>
      <w:r w:rsidRPr="004B1F6B">
        <w:rPr>
          <w:rFonts w:ascii="Arial" w:hAnsi="Arial" w:cs="Arial"/>
          <w:color w:val="333333"/>
          <w:sz w:val="20"/>
          <w:szCs w:val="20"/>
          <w:shd w:val="clear" w:color="auto" w:fill="FFFFFF"/>
        </w:rPr>
        <w:t xml:space="preserve">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reduced adipose </w:t>
      </w:r>
      <w:r w:rsidRPr="00B52FFE">
        <w:rPr>
          <w:rFonts w:ascii="Arial" w:hAnsi="Arial" w:cs="Arial"/>
          <w:i/>
          <w:iCs/>
          <w:color w:val="333333"/>
          <w:sz w:val="20"/>
          <w:szCs w:val="20"/>
          <w:shd w:val="clear" w:color="auto" w:fill="FFFFFF"/>
          <w:rPrChange w:id="119" w:author="Xiaohui Zhao" w:date="2019-09-17T16:25:00Z">
            <w:rPr>
              <w:rFonts w:ascii="Arial" w:hAnsi="Arial" w:cs="Arial"/>
              <w:color w:val="333333"/>
              <w:sz w:val="20"/>
              <w:szCs w:val="20"/>
              <w:shd w:val="clear" w:color="auto" w:fill="FFFFFF"/>
            </w:rPr>
          </w:rPrChange>
        </w:rPr>
        <w:t>UCP1</w:t>
      </w:r>
      <w:r>
        <w:rPr>
          <w:rFonts w:ascii="Arial" w:hAnsi="Arial" w:cs="Arial"/>
          <w:color w:val="333333"/>
          <w:sz w:val="20"/>
          <w:szCs w:val="20"/>
          <w:shd w:val="clear" w:color="auto" w:fill="FFFFFF"/>
        </w:rPr>
        <w:t xml:space="preserve"> expression </w:t>
      </w:r>
      <w:r w:rsidRPr="004B1F6B">
        <w:rPr>
          <w:rFonts w:ascii="Arial" w:hAnsi="Arial" w:cs="Arial"/>
          <w:color w:val="333333"/>
          <w:sz w:val="20"/>
          <w:szCs w:val="20"/>
          <w:shd w:val="clear" w:color="auto" w:fill="FFFFFF"/>
        </w:rPr>
        <w:t xml:space="preserve">and </w:t>
      </w:r>
      <w:r>
        <w:rPr>
          <w:rFonts w:ascii="Arial" w:hAnsi="Arial" w:cs="Arial"/>
          <w:color w:val="333333"/>
          <w:sz w:val="20"/>
          <w:szCs w:val="20"/>
          <w:shd w:val="clear" w:color="auto" w:fill="FFFFFF"/>
        </w:rPr>
        <w:t>affected several genes in the thermogenic pathway, without changing ML adipocyte mass</w:t>
      </w:r>
      <w:r w:rsidRPr="004B1F6B">
        <w:rPr>
          <w:rFonts w:ascii="Arial" w:hAnsi="Arial" w:cs="Arial"/>
          <w:color w:val="333333"/>
          <w:sz w:val="20"/>
          <w:szCs w:val="20"/>
          <w:shd w:val="clear" w:color="auto" w:fill="FFFFFF"/>
        </w:rPr>
        <w:t xml:space="preserve">.  Previous studies have shown that hypothyroid </w:t>
      </w:r>
      <w:r>
        <w:rPr>
          <w:rFonts w:ascii="Arial" w:hAnsi="Arial" w:cs="Arial"/>
          <w:color w:val="333333"/>
          <w:sz w:val="20"/>
          <w:szCs w:val="20"/>
          <w:shd w:val="clear" w:color="auto" w:fill="FFFFFF"/>
        </w:rPr>
        <w:t>lambs</w:t>
      </w:r>
      <w:r w:rsidRPr="004B1F6B">
        <w:rPr>
          <w:rFonts w:ascii="Arial" w:hAnsi="Arial" w:cs="Arial"/>
          <w:color w:val="333333"/>
          <w:sz w:val="20"/>
          <w:szCs w:val="20"/>
          <w:shd w:val="clear" w:color="auto" w:fill="FFFFFF"/>
        </w:rPr>
        <w:t xml:space="preserve"> are unable to maintain normal body temperature at delivery and their PAT contains less UCP1 and more lipid (</w:t>
      </w:r>
      <w:r>
        <w:rPr>
          <w:rFonts w:ascii="Arial" w:hAnsi="Arial" w:cs="Arial"/>
          <w:color w:val="333333"/>
          <w:sz w:val="20"/>
          <w:szCs w:val="20"/>
          <w:shd w:val="clear" w:color="auto" w:fill="FFFFFF"/>
        </w:rPr>
        <w:t>7</w:t>
      </w:r>
      <w:r w:rsidRPr="004B1F6B">
        <w:rPr>
          <w:rFonts w:ascii="Arial" w:hAnsi="Arial" w:cs="Arial"/>
          <w:color w:val="333333"/>
          <w:sz w:val="20"/>
          <w:szCs w:val="20"/>
          <w:shd w:val="clear" w:color="auto" w:fill="FFFFFF"/>
        </w:rPr>
        <w:t>).  Maternal hypothyroidism in rats led to low adipose UCP1 mRNA abundance in the fetuses which correlated with adipose T3 levels and was corrected by maternal thyroid hormone treatment (</w:t>
      </w:r>
      <w:r>
        <w:rPr>
          <w:rFonts w:ascii="Arial" w:hAnsi="Arial" w:cs="Arial"/>
          <w:color w:val="333333"/>
          <w:sz w:val="20"/>
          <w:szCs w:val="20"/>
          <w:shd w:val="clear" w:color="auto" w:fill="FFFFFF"/>
        </w:rPr>
        <w:t>29</w:t>
      </w:r>
      <w:r w:rsidRPr="004B1F6B">
        <w:rPr>
          <w:rFonts w:ascii="Arial" w:hAnsi="Arial" w:cs="Arial"/>
          <w:color w:val="333333"/>
          <w:sz w:val="20"/>
          <w:szCs w:val="20"/>
          <w:shd w:val="clear" w:color="auto" w:fill="FFFFFF"/>
        </w:rPr>
        <w:t>).  Furthermore, in cultured brown adipocytes taken from fetal rats, T3 causes an increase in UCP1 gene transcription, mRNA stability and mitochondrial protein content (</w:t>
      </w:r>
      <w:r>
        <w:rPr>
          <w:rFonts w:ascii="Arial" w:hAnsi="Arial" w:cs="Arial"/>
          <w:color w:val="333333"/>
          <w:sz w:val="20"/>
          <w:szCs w:val="20"/>
          <w:shd w:val="clear" w:color="auto" w:fill="FFFFFF"/>
        </w:rPr>
        <w:t>30</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Moreover, a</w:t>
      </w:r>
      <w:r w:rsidRPr="004B1F6B">
        <w:rPr>
          <w:rFonts w:ascii="Arial" w:hAnsi="Arial" w:cs="Arial"/>
          <w:color w:val="333333"/>
          <w:sz w:val="20"/>
          <w:szCs w:val="20"/>
          <w:shd w:val="clear" w:color="auto" w:fill="FFFFFF"/>
        </w:rPr>
        <w:t xml:space="preserve"> thyroid hormone response element </w:t>
      </w:r>
      <w:r>
        <w:rPr>
          <w:rFonts w:ascii="Arial" w:hAnsi="Arial" w:cs="Arial"/>
          <w:color w:val="333333"/>
          <w:sz w:val="20"/>
          <w:szCs w:val="20"/>
          <w:shd w:val="clear" w:color="auto" w:fill="FFFFFF"/>
        </w:rPr>
        <w:t xml:space="preserve">(TRE) </w:t>
      </w:r>
      <w:r w:rsidRPr="004B1F6B">
        <w:rPr>
          <w:rFonts w:ascii="Arial" w:hAnsi="Arial" w:cs="Arial"/>
          <w:color w:val="333333"/>
          <w:sz w:val="20"/>
          <w:szCs w:val="20"/>
          <w:shd w:val="clear" w:color="auto" w:fill="FFFFFF"/>
        </w:rPr>
        <w:t>has been reported upstream of the promoter region of the UCP1 gene (</w:t>
      </w:r>
      <w:r>
        <w:rPr>
          <w:rFonts w:ascii="Arial" w:hAnsi="Arial" w:cs="Arial"/>
          <w:color w:val="333333"/>
          <w:sz w:val="20"/>
          <w:szCs w:val="20"/>
          <w:shd w:val="clear" w:color="auto" w:fill="FFFFFF"/>
        </w:rPr>
        <w:t>31</w:t>
      </w:r>
      <w:r w:rsidRPr="004B1F6B">
        <w:rPr>
          <w:rFonts w:ascii="Arial" w:hAnsi="Arial" w:cs="Arial"/>
          <w:color w:val="333333"/>
          <w:sz w:val="20"/>
          <w:szCs w:val="20"/>
          <w:shd w:val="clear" w:color="auto" w:fill="FFFFFF"/>
        </w:rPr>
        <w:t xml:space="preserve">).  Suppression of adipose UCP1 levels were observed in </w:t>
      </w:r>
      <w:r>
        <w:rPr>
          <w:rFonts w:ascii="Arial" w:hAnsi="Arial" w:cs="Arial"/>
          <w:color w:val="333333"/>
          <w:sz w:val="20"/>
          <w:szCs w:val="20"/>
          <w:shd w:val="clear" w:color="auto" w:fill="FFFFFF"/>
        </w:rPr>
        <w:t>TX sheep fetuses</w:t>
      </w:r>
      <w:r w:rsidRPr="004B1F6B">
        <w:rPr>
          <w:rFonts w:ascii="Arial" w:hAnsi="Arial" w:cs="Arial"/>
          <w:color w:val="333333"/>
          <w:sz w:val="20"/>
          <w:szCs w:val="20"/>
          <w:shd w:val="clear" w:color="auto" w:fill="FFFFFF"/>
        </w:rPr>
        <w:t xml:space="preserve"> despite upregulation of other factors known to stimulate UCP1 expression, such as ADRβ3, IGFI, leptin and </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possibly as compensatory </w:t>
      </w:r>
      <w:r w:rsidRPr="004B1F6B">
        <w:rPr>
          <w:rFonts w:ascii="Arial" w:hAnsi="Arial" w:cs="Arial"/>
          <w:color w:val="333333"/>
          <w:sz w:val="20"/>
          <w:szCs w:val="20"/>
          <w:shd w:val="clear" w:color="auto" w:fill="FFFFFF"/>
        </w:rPr>
        <w:lastRenderedPageBreak/>
        <w:t xml:space="preserve">mechanisms.  The </w:t>
      </w:r>
      <w:proofErr w:type="spellStart"/>
      <w:r w:rsidRPr="004B1F6B">
        <w:rPr>
          <w:rFonts w:ascii="Arial" w:hAnsi="Arial" w:cs="Arial"/>
          <w:color w:val="333333"/>
          <w:sz w:val="20"/>
          <w:szCs w:val="20"/>
          <w:shd w:val="clear" w:color="auto" w:fill="FFFFFF"/>
        </w:rPr>
        <w:t>sympathomedullary</w:t>
      </w:r>
      <w:proofErr w:type="spellEnd"/>
      <w:r w:rsidRPr="004B1F6B">
        <w:rPr>
          <w:rFonts w:ascii="Arial" w:hAnsi="Arial" w:cs="Arial"/>
          <w:color w:val="333333"/>
          <w:sz w:val="20"/>
          <w:szCs w:val="20"/>
          <w:shd w:val="clear" w:color="auto" w:fill="FFFFFF"/>
        </w:rPr>
        <w:t xml:space="preserve"> system is primarily activated at birth by delivery into a cold environment and normally interacts with thyroid hormones to promote UCP1 expression and non-shivering thermogenesis.  Although plasma</w:t>
      </w:r>
      <w:r>
        <w:rPr>
          <w:rFonts w:ascii="Arial" w:hAnsi="Arial" w:cs="Arial"/>
          <w:color w:val="333333"/>
          <w:sz w:val="20"/>
          <w:szCs w:val="20"/>
          <w:shd w:val="clear" w:color="auto" w:fill="FFFFFF"/>
        </w:rPr>
        <w:t xml:space="preserve"> catecholamine</w:t>
      </w:r>
      <w:r w:rsidRPr="004B1F6B">
        <w:rPr>
          <w:rFonts w:ascii="Arial" w:hAnsi="Arial" w:cs="Arial"/>
          <w:color w:val="333333"/>
          <w:sz w:val="20"/>
          <w:szCs w:val="20"/>
          <w:shd w:val="clear" w:color="auto" w:fill="FFFFFF"/>
        </w:rPr>
        <w:t xml:space="preserve"> concentrations were not measured in the present study, </w:t>
      </w:r>
      <w:r>
        <w:rPr>
          <w:rFonts w:ascii="Arial" w:hAnsi="Arial" w:cs="Arial"/>
          <w:color w:val="333333"/>
          <w:sz w:val="20"/>
          <w:szCs w:val="20"/>
          <w:shd w:val="clear" w:color="auto" w:fill="FFFFFF"/>
        </w:rPr>
        <w:t>PAT</w:t>
      </w:r>
      <w:r w:rsidRPr="004B1F6B">
        <w:rPr>
          <w:rFonts w:ascii="Arial" w:hAnsi="Arial" w:cs="Arial"/>
          <w:color w:val="333333"/>
          <w:sz w:val="20"/>
          <w:szCs w:val="20"/>
          <w:shd w:val="clear" w:color="auto" w:fill="FFFFFF"/>
        </w:rPr>
        <w:t xml:space="preserve"> catecholamine content has been reported </w:t>
      </w:r>
      <w:r>
        <w:rPr>
          <w:rFonts w:ascii="Arial" w:hAnsi="Arial" w:cs="Arial"/>
          <w:color w:val="333333"/>
          <w:sz w:val="20"/>
          <w:szCs w:val="20"/>
          <w:shd w:val="clear" w:color="auto" w:fill="FFFFFF"/>
        </w:rPr>
        <w:t>unaffected</w:t>
      </w:r>
      <w:r w:rsidRPr="004B1F6B">
        <w:rPr>
          <w:rFonts w:ascii="Arial" w:hAnsi="Arial" w:cs="Arial"/>
          <w:color w:val="333333"/>
          <w:sz w:val="20"/>
          <w:szCs w:val="20"/>
          <w:shd w:val="clear" w:color="auto" w:fill="FFFFFF"/>
        </w:rPr>
        <w:t xml:space="preserve"> by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in fetal sheep (</w:t>
      </w:r>
      <w:r>
        <w:rPr>
          <w:rFonts w:ascii="Arial" w:hAnsi="Arial" w:cs="Arial"/>
          <w:color w:val="333333"/>
          <w:sz w:val="20"/>
          <w:szCs w:val="20"/>
          <w:shd w:val="clear" w:color="auto" w:fill="FFFFFF"/>
        </w:rPr>
        <w:t>32</w:t>
      </w:r>
      <w:r w:rsidRPr="004B1F6B">
        <w:rPr>
          <w:rFonts w:ascii="Arial" w:hAnsi="Arial" w:cs="Arial"/>
          <w:color w:val="333333"/>
          <w:sz w:val="20"/>
          <w:szCs w:val="20"/>
          <w:shd w:val="clear" w:color="auto" w:fill="FFFFFF"/>
        </w:rPr>
        <w:t xml:space="preserve">).  Previous studies have also shown that noradrenergic-induced cellular respiration in PAT is suppressed in TX </w:t>
      </w:r>
      <w:r>
        <w:rPr>
          <w:rFonts w:ascii="Arial" w:hAnsi="Arial" w:cs="Arial"/>
          <w:color w:val="333333"/>
          <w:sz w:val="20"/>
          <w:szCs w:val="20"/>
          <w:shd w:val="clear" w:color="auto" w:fill="FFFFFF"/>
        </w:rPr>
        <w:t>sheep</w:t>
      </w:r>
      <w:r w:rsidRPr="004B1F6B">
        <w:rPr>
          <w:rFonts w:ascii="Arial" w:hAnsi="Arial" w:cs="Arial"/>
          <w:color w:val="333333"/>
          <w:sz w:val="20"/>
          <w:szCs w:val="20"/>
          <w:shd w:val="clear" w:color="auto" w:fill="FFFFFF"/>
        </w:rPr>
        <w:t xml:space="preserve"> fetuses, compared with those infused with T3, which suggests that functional adrenergic signalling may be impaired, despite elevated </w:t>
      </w:r>
      <w:r>
        <w:rPr>
          <w:rFonts w:ascii="Arial" w:hAnsi="Arial" w:cs="Arial"/>
          <w:color w:val="333333"/>
          <w:sz w:val="20"/>
          <w:szCs w:val="20"/>
          <w:shd w:val="clear" w:color="auto" w:fill="FFFFFF"/>
        </w:rPr>
        <w:t xml:space="preserve">PAT </w:t>
      </w:r>
      <w:r w:rsidRPr="004B1F6B">
        <w:rPr>
          <w:rFonts w:ascii="Arial" w:hAnsi="Arial" w:cs="Arial"/>
          <w:color w:val="333333"/>
          <w:sz w:val="20"/>
          <w:szCs w:val="20"/>
          <w:shd w:val="clear" w:color="auto" w:fill="FFFFFF"/>
        </w:rPr>
        <w:t xml:space="preserve">mRNA abundance </w:t>
      </w:r>
      <w:r>
        <w:rPr>
          <w:rFonts w:ascii="Arial" w:hAnsi="Arial" w:cs="Arial"/>
          <w:color w:val="333333"/>
          <w:sz w:val="20"/>
          <w:szCs w:val="20"/>
          <w:shd w:val="clear" w:color="auto" w:fill="FFFFFF"/>
        </w:rPr>
        <w:t>of</w:t>
      </w:r>
      <w:r w:rsidRPr="004B1F6B">
        <w:rPr>
          <w:rFonts w:ascii="Arial" w:hAnsi="Arial" w:cs="Arial"/>
          <w:color w:val="333333"/>
          <w:sz w:val="20"/>
          <w:szCs w:val="20"/>
          <w:shd w:val="clear" w:color="auto" w:fill="FFFFFF"/>
        </w:rPr>
        <w:t xml:space="preserve"> some ADR isoforms (</w:t>
      </w:r>
      <w:r>
        <w:rPr>
          <w:rFonts w:ascii="Arial" w:hAnsi="Arial" w:cs="Arial"/>
          <w:color w:val="333333"/>
          <w:sz w:val="20"/>
          <w:szCs w:val="20"/>
          <w:shd w:val="clear" w:color="auto" w:fill="FFFFFF"/>
        </w:rPr>
        <w:t>33</w:t>
      </w:r>
      <w:r w:rsidRPr="004B1F6B">
        <w:rPr>
          <w:rFonts w:ascii="Arial" w:hAnsi="Arial" w:cs="Arial"/>
          <w:color w:val="333333"/>
          <w:sz w:val="20"/>
          <w:szCs w:val="20"/>
          <w:shd w:val="clear" w:color="auto" w:fill="FFFFFF"/>
        </w:rPr>
        <w:t>).</w:t>
      </w:r>
    </w:p>
    <w:p w14:paraId="0F4E0269" w14:textId="77777777" w:rsidR="00104617" w:rsidRPr="004B1F6B" w:rsidRDefault="00104617" w:rsidP="00714A2E">
      <w:pPr>
        <w:rPr>
          <w:rFonts w:ascii="Arial" w:hAnsi="Arial" w:cs="Arial"/>
          <w:color w:val="333333"/>
          <w:sz w:val="20"/>
          <w:szCs w:val="20"/>
          <w:shd w:val="clear" w:color="auto" w:fill="FFFFFF"/>
        </w:rPr>
      </w:pPr>
    </w:p>
    <w:p w14:paraId="3EBF31F0" w14:textId="77777777" w:rsidR="00104617" w:rsidRPr="004B1F6B" w:rsidRDefault="00104617" w:rsidP="00714A2E">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Maturational changes in thyroid hormone metabolism and signalling were observed in fetal adipose tissue during late gestation, which were modified by thy</w:t>
      </w:r>
      <w:r>
        <w:rPr>
          <w:rFonts w:ascii="Arial" w:hAnsi="Arial" w:cs="Arial"/>
          <w:color w:val="333333"/>
          <w:sz w:val="20"/>
          <w:szCs w:val="20"/>
          <w:shd w:val="clear" w:color="auto" w:fill="FFFFFF"/>
        </w:rPr>
        <w:t xml:space="preserve">roid hormone deficiency.  In sham fetuses, </w:t>
      </w:r>
      <w:r w:rsidRPr="004B1F6B">
        <w:rPr>
          <w:rFonts w:ascii="Arial" w:hAnsi="Arial" w:cs="Arial"/>
          <w:color w:val="333333"/>
          <w:sz w:val="20"/>
          <w:szCs w:val="20"/>
          <w:shd w:val="clear" w:color="auto" w:fill="FFFFFF"/>
        </w:rPr>
        <w:t>mRNA abundances of iodothyro</w:t>
      </w:r>
      <w:r>
        <w:rPr>
          <w:rFonts w:ascii="Arial" w:hAnsi="Arial" w:cs="Arial"/>
          <w:color w:val="333333"/>
          <w:sz w:val="20"/>
          <w:szCs w:val="20"/>
          <w:shd w:val="clear" w:color="auto" w:fill="FFFFFF"/>
        </w:rPr>
        <w:t>nine deiodinases DIO1 and DIO2</w:t>
      </w:r>
      <w:r w:rsidRPr="004B1F6B">
        <w:rPr>
          <w:rFonts w:ascii="Arial" w:hAnsi="Arial" w:cs="Arial"/>
          <w:color w:val="333333"/>
          <w:sz w:val="20"/>
          <w:szCs w:val="20"/>
          <w:shd w:val="clear" w:color="auto" w:fill="FFFFFF"/>
        </w:rPr>
        <w:t xml:space="preserve">, and the thyroid hormone receptor TRβ, increased towards term.  Upregulation of DIO1 and DIO2 enzyme activities have been demonstrated previously in ovine fetal PAT over the same period of gestation, in part </w:t>
      </w:r>
      <w:r>
        <w:rPr>
          <w:rFonts w:ascii="Arial" w:hAnsi="Arial" w:cs="Arial"/>
          <w:color w:val="333333"/>
          <w:sz w:val="20"/>
          <w:szCs w:val="20"/>
          <w:shd w:val="clear" w:color="auto" w:fill="FFFFFF"/>
        </w:rPr>
        <w:t>due to</w:t>
      </w:r>
      <w:r w:rsidRPr="004B1F6B">
        <w:rPr>
          <w:rFonts w:ascii="Arial" w:hAnsi="Arial" w:cs="Arial"/>
          <w:color w:val="333333"/>
          <w:sz w:val="20"/>
          <w:szCs w:val="20"/>
          <w:shd w:val="clear" w:color="auto" w:fill="FFFFFF"/>
        </w:rPr>
        <w:t xml:space="preserve"> the prepartum rise in plasma cortisol (</w:t>
      </w:r>
      <w:r>
        <w:rPr>
          <w:rFonts w:ascii="Arial" w:hAnsi="Arial" w:cs="Arial"/>
          <w:color w:val="333333"/>
          <w:sz w:val="20"/>
          <w:szCs w:val="20"/>
          <w:shd w:val="clear" w:color="auto" w:fill="FFFFFF"/>
        </w:rPr>
        <w:t>34, 35</w:t>
      </w:r>
      <w:r w:rsidRPr="004B1F6B">
        <w:rPr>
          <w:rFonts w:ascii="Arial" w:hAnsi="Arial" w:cs="Arial"/>
          <w:color w:val="333333"/>
          <w:sz w:val="20"/>
          <w:szCs w:val="20"/>
          <w:shd w:val="clear" w:color="auto" w:fill="FFFFFF"/>
        </w:rPr>
        <w:t>).  Increased DIO1 enzyme activity in the PAT, and liver and kidney, of the sheep fetus near term are likely to be responsible for the increase in plasma T3 seen close to term (</w:t>
      </w:r>
      <w:r>
        <w:rPr>
          <w:rFonts w:ascii="Arial" w:hAnsi="Arial" w:cs="Arial"/>
          <w:color w:val="333333"/>
          <w:sz w:val="20"/>
          <w:szCs w:val="20"/>
          <w:shd w:val="clear" w:color="auto" w:fill="FFFFFF"/>
        </w:rPr>
        <w:t>35</w:t>
      </w:r>
      <w:r w:rsidRPr="004B1F6B">
        <w:rPr>
          <w:rFonts w:ascii="Arial" w:hAnsi="Arial" w:cs="Arial"/>
          <w:color w:val="333333"/>
          <w:sz w:val="20"/>
          <w:szCs w:val="20"/>
          <w:shd w:val="clear" w:color="auto" w:fill="FFFFFF"/>
        </w:rPr>
        <w:t xml:space="preserve">).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had contrasting effects on the expression of DIO1 and DIO2 mRNA in ovine fetal PAT: DIO1 was reduced to negligible level</w:t>
      </w:r>
      <w:r>
        <w:rPr>
          <w:rFonts w:ascii="Arial" w:hAnsi="Arial" w:cs="Arial"/>
          <w:color w:val="333333"/>
          <w:sz w:val="20"/>
          <w:szCs w:val="20"/>
          <w:shd w:val="clear" w:color="auto" w:fill="FFFFFF"/>
        </w:rPr>
        <w:t xml:space="preserve">s and DIO2 was increased in </w:t>
      </w:r>
      <w:r w:rsidRPr="004B1F6B">
        <w:rPr>
          <w:rFonts w:ascii="Arial" w:hAnsi="Arial" w:cs="Arial"/>
          <w:color w:val="333333"/>
          <w:sz w:val="20"/>
          <w:szCs w:val="20"/>
          <w:shd w:val="clear" w:color="auto" w:fill="FFFFFF"/>
        </w:rPr>
        <w:t>TX fetuses</w:t>
      </w:r>
      <w:r>
        <w:rPr>
          <w:rFonts w:ascii="Arial" w:hAnsi="Arial" w:cs="Arial"/>
          <w:color w:val="333333"/>
          <w:sz w:val="20"/>
          <w:szCs w:val="20"/>
          <w:shd w:val="clear" w:color="auto" w:fill="FFFFFF"/>
        </w:rPr>
        <w:t>, in line with previous findings on deiodinase enzyme activity in adipose and other tissues of hypothyroid sheep and rat fetuses (29, 34, 36)</w:t>
      </w:r>
      <w:r w:rsidRPr="004B1F6B">
        <w:rPr>
          <w:rFonts w:ascii="Arial" w:hAnsi="Arial" w:cs="Arial"/>
          <w:color w:val="333333"/>
          <w:sz w:val="20"/>
          <w:szCs w:val="20"/>
          <w:shd w:val="clear" w:color="auto" w:fill="FFFFFF"/>
        </w:rPr>
        <w:t xml:space="preserve">.  Indeed, bioinformatic analysis identified DIO1 as the top-ranked gene affected by fetal </w:t>
      </w:r>
      <w:r>
        <w:rPr>
          <w:rFonts w:ascii="Arial" w:hAnsi="Arial" w:cs="Arial"/>
          <w:color w:val="333333"/>
          <w:sz w:val="20"/>
          <w:szCs w:val="20"/>
          <w:shd w:val="clear" w:color="auto" w:fill="FFFFFF"/>
        </w:rPr>
        <w:t>TX in the current</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study </w:t>
      </w:r>
      <w:r w:rsidRPr="004B1F6B">
        <w:rPr>
          <w:rFonts w:ascii="Arial" w:hAnsi="Arial" w:cs="Arial"/>
          <w:color w:val="333333"/>
          <w:sz w:val="20"/>
          <w:szCs w:val="20"/>
          <w:shd w:val="clear" w:color="auto" w:fill="FFFFFF"/>
        </w:rPr>
        <w:t>with a 7.4-fold decrease in expression levels.  Although DIO2 enzyme activity is much lower than DIO1 in ovine fetal PAT (</w:t>
      </w:r>
      <w:r>
        <w:rPr>
          <w:rFonts w:ascii="Arial" w:hAnsi="Arial" w:cs="Arial"/>
          <w:color w:val="333333"/>
          <w:sz w:val="20"/>
          <w:szCs w:val="20"/>
          <w:shd w:val="clear" w:color="auto" w:fill="FFFFFF"/>
        </w:rPr>
        <w:t>35</w:t>
      </w:r>
      <w:r w:rsidRPr="004B1F6B">
        <w:rPr>
          <w:rFonts w:ascii="Arial" w:hAnsi="Arial" w:cs="Arial"/>
          <w:color w:val="333333"/>
          <w:sz w:val="20"/>
          <w:szCs w:val="20"/>
          <w:shd w:val="clear" w:color="auto" w:fill="FFFFFF"/>
        </w:rPr>
        <w:t xml:space="preserve">), the increase in DIO2 mRNA abundance may be an adaptive response to maintain local </w:t>
      </w:r>
      <w:r>
        <w:rPr>
          <w:rFonts w:ascii="Arial" w:hAnsi="Arial" w:cs="Arial"/>
          <w:color w:val="333333"/>
          <w:sz w:val="20"/>
          <w:szCs w:val="20"/>
          <w:shd w:val="clear" w:color="auto" w:fill="FFFFFF"/>
        </w:rPr>
        <w:t xml:space="preserve">T3 </w:t>
      </w:r>
      <w:r w:rsidRPr="004B1F6B">
        <w:rPr>
          <w:rFonts w:ascii="Arial" w:hAnsi="Arial" w:cs="Arial"/>
          <w:color w:val="333333"/>
          <w:sz w:val="20"/>
          <w:szCs w:val="20"/>
          <w:shd w:val="clear" w:color="auto" w:fill="FFFFFF"/>
        </w:rPr>
        <w:t xml:space="preserve">production </w:t>
      </w:r>
      <w:r>
        <w:rPr>
          <w:rFonts w:ascii="Arial" w:hAnsi="Arial" w:cs="Arial"/>
          <w:color w:val="333333"/>
          <w:sz w:val="20"/>
          <w:szCs w:val="20"/>
          <w:shd w:val="clear" w:color="auto" w:fill="FFFFFF"/>
        </w:rPr>
        <w:t xml:space="preserve">in </w:t>
      </w:r>
      <w:r w:rsidRPr="004B1F6B">
        <w:rPr>
          <w:rFonts w:ascii="Arial" w:hAnsi="Arial" w:cs="Arial"/>
          <w:color w:val="333333"/>
          <w:sz w:val="20"/>
          <w:szCs w:val="20"/>
          <w:shd w:val="clear" w:color="auto" w:fill="FFFFFF"/>
        </w:rPr>
        <w:t>hypothyroid condition</w:t>
      </w:r>
      <w:r>
        <w:rPr>
          <w:rFonts w:ascii="Arial" w:hAnsi="Arial" w:cs="Arial"/>
          <w:color w:val="333333"/>
          <w:sz w:val="20"/>
          <w:szCs w:val="20"/>
          <w:shd w:val="clear" w:color="auto" w:fill="FFFFFF"/>
        </w:rPr>
        <w:t>s</w:t>
      </w:r>
      <w:r w:rsidRPr="004B1F6B">
        <w:rPr>
          <w:rFonts w:ascii="Arial" w:hAnsi="Arial" w:cs="Arial"/>
          <w:color w:val="333333"/>
          <w:sz w:val="20"/>
          <w:szCs w:val="20"/>
          <w:shd w:val="clear" w:color="auto" w:fill="FFFFFF"/>
        </w:rPr>
        <w:t xml:space="preserve">.  The molecular mechanisms responsible for the tissue-specific control of deiodinase expression by thyroid hormone deficiency before birth remain to be established, although a </w:t>
      </w:r>
      <w:r>
        <w:rPr>
          <w:rFonts w:ascii="Arial" w:hAnsi="Arial" w:cs="Arial"/>
          <w:color w:val="333333"/>
          <w:sz w:val="20"/>
          <w:szCs w:val="20"/>
          <w:shd w:val="clear" w:color="auto" w:fill="FFFFFF"/>
        </w:rPr>
        <w:t>TRE</w:t>
      </w:r>
      <w:r w:rsidRPr="004B1F6B">
        <w:rPr>
          <w:rFonts w:ascii="Arial" w:hAnsi="Arial" w:cs="Arial"/>
          <w:color w:val="333333"/>
          <w:sz w:val="20"/>
          <w:szCs w:val="20"/>
          <w:shd w:val="clear" w:color="auto" w:fill="FFFFFF"/>
        </w:rPr>
        <w:t xml:space="preserve"> has been identified in the human Dio1 gene (</w:t>
      </w:r>
      <w:r>
        <w:rPr>
          <w:rFonts w:ascii="Arial" w:hAnsi="Arial" w:cs="Arial"/>
          <w:color w:val="333333"/>
          <w:sz w:val="20"/>
          <w:szCs w:val="20"/>
          <w:shd w:val="clear" w:color="auto" w:fill="FFFFFF"/>
        </w:rPr>
        <w:t>37</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Within the PAT of </w:t>
      </w:r>
      <w:r w:rsidRPr="004B1F6B">
        <w:rPr>
          <w:rFonts w:ascii="Arial" w:hAnsi="Arial" w:cs="Arial"/>
          <w:color w:val="333333"/>
          <w:sz w:val="20"/>
          <w:szCs w:val="20"/>
          <w:shd w:val="clear" w:color="auto" w:fill="FFFFFF"/>
        </w:rPr>
        <w:t>TX sheep fetus</w:t>
      </w:r>
      <w:r>
        <w:rPr>
          <w:rFonts w:ascii="Arial" w:hAnsi="Arial" w:cs="Arial"/>
          <w:color w:val="333333"/>
          <w:sz w:val="20"/>
          <w:szCs w:val="20"/>
          <w:shd w:val="clear" w:color="auto" w:fill="FFFFFF"/>
        </w:rPr>
        <w:t>es</w:t>
      </w:r>
      <w:r w:rsidRPr="004B1F6B">
        <w:rPr>
          <w:rFonts w:ascii="Arial" w:hAnsi="Arial" w:cs="Arial"/>
          <w:color w:val="333333"/>
          <w:sz w:val="20"/>
          <w:szCs w:val="20"/>
          <w:shd w:val="clear" w:color="auto" w:fill="FFFFFF"/>
        </w:rPr>
        <w:t xml:space="preserve">, the mRNA abundances of both thyroid hormone receptors, TRα and β, were increased in an </w:t>
      </w:r>
      <w:r>
        <w:rPr>
          <w:rFonts w:ascii="Arial" w:hAnsi="Arial" w:cs="Arial"/>
          <w:color w:val="333333"/>
          <w:sz w:val="20"/>
          <w:szCs w:val="20"/>
          <w:shd w:val="clear" w:color="auto" w:fill="FFFFFF"/>
        </w:rPr>
        <w:t xml:space="preserve">apparent </w:t>
      </w:r>
      <w:r w:rsidRPr="004B1F6B">
        <w:rPr>
          <w:rFonts w:ascii="Arial" w:hAnsi="Arial" w:cs="Arial"/>
          <w:color w:val="333333"/>
          <w:sz w:val="20"/>
          <w:szCs w:val="20"/>
          <w:shd w:val="clear" w:color="auto" w:fill="FFFFFF"/>
        </w:rPr>
        <w:t>attempt to maintain local sensitivity to thyroid hormone</w:t>
      </w:r>
      <w:r>
        <w:rPr>
          <w:rFonts w:ascii="Arial" w:hAnsi="Arial" w:cs="Arial"/>
          <w:color w:val="333333"/>
          <w:sz w:val="20"/>
          <w:szCs w:val="20"/>
          <w:shd w:val="clear" w:color="auto" w:fill="FFFFFF"/>
        </w:rPr>
        <w:t>s</w:t>
      </w:r>
      <w:r w:rsidRPr="004B1F6B">
        <w:rPr>
          <w:rFonts w:ascii="Arial" w:hAnsi="Arial" w:cs="Arial"/>
          <w:color w:val="333333"/>
          <w:sz w:val="20"/>
          <w:szCs w:val="20"/>
          <w:shd w:val="clear" w:color="auto" w:fill="FFFFFF"/>
        </w:rPr>
        <w:t xml:space="preserve"> in the face of systemic hypothyroidism.</w:t>
      </w:r>
    </w:p>
    <w:p w14:paraId="47EB9C14" w14:textId="77777777" w:rsidR="00104617" w:rsidRPr="004B1F6B" w:rsidRDefault="00104617" w:rsidP="00714A2E">
      <w:pPr>
        <w:rPr>
          <w:rFonts w:ascii="Arial" w:hAnsi="Arial" w:cs="Arial"/>
          <w:color w:val="333333"/>
          <w:sz w:val="20"/>
          <w:szCs w:val="20"/>
          <w:shd w:val="clear" w:color="auto" w:fill="FFFFFF"/>
        </w:rPr>
      </w:pPr>
    </w:p>
    <w:p w14:paraId="34CF8794" w14:textId="77777777" w:rsidR="00104617" w:rsidRDefault="00104617" w:rsidP="00173A4C">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During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activation of adipogenesis, suppression of thermogenic capacity, and exposure of the fetus to high circulating levels of insulin and adipocytokines may have consequences for adipose function and insulin sensitivity in the longer term (</w:t>
      </w:r>
      <w:r>
        <w:rPr>
          <w:rFonts w:ascii="Arial" w:hAnsi="Arial" w:cs="Arial"/>
          <w:color w:val="333333"/>
          <w:sz w:val="20"/>
          <w:szCs w:val="20"/>
          <w:shd w:val="clear" w:color="auto" w:fill="FFFFFF"/>
        </w:rPr>
        <w:t>14</w:t>
      </w:r>
      <w:r w:rsidRPr="004B1F6B">
        <w:rPr>
          <w:rFonts w:ascii="Arial" w:hAnsi="Arial" w:cs="Arial"/>
          <w:color w:val="333333"/>
          <w:sz w:val="20"/>
          <w:szCs w:val="20"/>
          <w:shd w:val="clear" w:color="auto" w:fill="FFFFFF"/>
        </w:rPr>
        <w:t xml:space="preserve">).  Human infants exposed to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w:t>
      </w:r>
      <w:r w:rsidRPr="004B1F6B">
        <w:rPr>
          <w:rFonts w:ascii="Arial" w:hAnsi="Arial" w:cs="Arial"/>
          <w:color w:val="333333"/>
          <w:sz w:val="20"/>
          <w:szCs w:val="20"/>
          <w:shd w:val="clear" w:color="auto" w:fill="FFFFFF"/>
        </w:rPr>
        <w:lastRenderedPageBreak/>
        <w:t xml:space="preserve">before birth, such as those born to obese mothers, have greater percentage body fat, </w:t>
      </w:r>
      <w:r>
        <w:rPr>
          <w:rFonts w:ascii="Arial" w:hAnsi="Arial" w:cs="Arial"/>
          <w:color w:val="333333"/>
          <w:sz w:val="20"/>
          <w:szCs w:val="20"/>
          <w:shd w:val="clear" w:color="auto" w:fill="FFFFFF"/>
        </w:rPr>
        <w:t xml:space="preserve">higher </w:t>
      </w:r>
      <w:r w:rsidRPr="004B1F6B">
        <w:rPr>
          <w:rFonts w:ascii="Arial" w:hAnsi="Arial" w:cs="Arial"/>
          <w:color w:val="333333"/>
          <w:sz w:val="20"/>
          <w:szCs w:val="20"/>
          <w:shd w:val="clear" w:color="auto" w:fill="FFFFFF"/>
        </w:rPr>
        <w:t>umbilical cord leptin concentration and</w:t>
      </w:r>
      <w:r>
        <w:rPr>
          <w:rFonts w:ascii="Arial" w:hAnsi="Arial" w:cs="Arial"/>
          <w:color w:val="333333"/>
          <w:sz w:val="20"/>
          <w:szCs w:val="20"/>
          <w:shd w:val="clear" w:color="auto" w:fill="FFFFFF"/>
        </w:rPr>
        <w:t xml:space="preserve"> raised </w:t>
      </w:r>
      <w:r w:rsidRPr="004B1F6B">
        <w:rPr>
          <w:rFonts w:ascii="Arial" w:hAnsi="Arial" w:cs="Arial"/>
          <w:color w:val="333333"/>
          <w:sz w:val="20"/>
          <w:szCs w:val="20"/>
          <w:shd w:val="clear" w:color="auto" w:fill="FFFFFF"/>
        </w:rPr>
        <w:t>indicators of insulin resistance compared to those born to lean mothers (</w:t>
      </w:r>
      <w:r>
        <w:rPr>
          <w:rFonts w:ascii="Arial" w:hAnsi="Arial" w:cs="Arial"/>
          <w:color w:val="333333"/>
          <w:sz w:val="20"/>
          <w:szCs w:val="20"/>
          <w:shd w:val="clear" w:color="auto" w:fill="FFFFFF"/>
        </w:rPr>
        <w:t>38</w:t>
      </w:r>
      <w:r w:rsidRPr="004B1F6B">
        <w:rPr>
          <w:rFonts w:ascii="Arial" w:hAnsi="Arial" w:cs="Arial"/>
          <w:color w:val="333333"/>
          <w:sz w:val="20"/>
          <w:szCs w:val="20"/>
          <w:shd w:val="clear" w:color="auto" w:fill="FFFFFF"/>
        </w:rPr>
        <w:t xml:space="preserve">).  In the present study, genomic pathways associated with insulin resistance were identified as enriched in PAT from </w:t>
      </w:r>
      <w:r>
        <w:rPr>
          <w:rFonts w:ascii="Arial" w:hAnsi="Arial" w:cs="Arial"/>
          <w:color w:val="333333"/>
          <w:sz w:val="20"/>
          <w:szCs w:val="20"/>
          <w:shd w:val="clear" w:color="auto" w:fill="FFFFFF"/>
        </w:rPr>
        <w:t>TX</w:t>
      </w:r>
      <w:r w:rsidRPr="004B1F6B">
        <w:rPr>
          <w:rFonts w:ascii="Arial" w:hAnsi="Arial" w:cs="Arial"/>
          <w:color w:val="333333"/>
          <w:sz w:val="20"/>
          <w:szCs w:val="20"/>
          <w:shd w:val="clear" w:color="auto" w:fill="FFFFFF"/>
        </w:rPr>
        <w:t xml:space="preserve"> fetuses.  Furthermore, since there is a link between adiposity </w:t>
      </w:r>
      <w:r>
        <w:rPr>
          <w:rFonts w:ascii="Arial" w:hAnsi="Arial" w:cs="Arial"/>
          <w:color w:val="333333"/>
          <w:sz w:val="20"/>
          <w:szCs w:val="20"/>
          <w:shd w:val="clear" w:color="auto" w:fill="FFFFFF"/>
        </w:rPr>
        <w:t>in the</w:t>
      </w:r>
      <w:r w:rsidRPr="004B1F6B">
        <w:rPr>
          <w:rFonts w:ascii="Arial" w:hAnsi="Arial" w:cs="Arial"/>
          <w:color w:val="333333"/>
          <w:sz w:val="20"/>
          <w:szCs w:val="20"/>
          <w:shd w:val="clear" w:color="auto" w:fill="FFFFFF"/>
        </w:rPr>
        <w:t xml:space="preserve"> neonate and </w:t>
      </w:r>
      <w:r>
        <w:rPr>
          <w:rFonts w:ascii="Arial" w:hAnsi="Arial" w:cs="Arial"/>
          <w:color w:val="333333"/>
          <w:sz w:val="20"/>
          <w:szCs w:val="20"/>
          <w:shd w:val="clear" w:color="auto" w:fill="FFFFFF"/>
        </w:rPr>
        <w:t>child</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39</w:t>
      </w:r>
      <w:r w:rsidRPr="004B1F6B">
        <w:rPr>
          <w:rFonts w:ascii="Arial" w:hAnsi="Arial" w:cs="Arial"/>
          <w:color w:val="333333"/>
          <w:sz w:val="20"/>
          <w:szCs w:val="20"/>
          <w:shd w:val="clear" w:color="auto" w:fill="FFFFFF"/>
        </w:rPr>
        <w:t>), these findings suggest that the development of fetal adipose tissue and enhancement of insulin resista</w:t>
      </w:r>
      <w:r>
        <w:rPr>
          <w:rFonts w:ascii="Arial" w:hAnsi="Arial" w:cs="Arial"/>
          <w:color w:val="333333"/>
          <w:sz w:val="20"/>
          <w:szCs w:val="20"/>
          <w:shd w:val="clear" w:color="auto" w:fill="FFFFFF"/>
        </w:rPr>
        <w:t xml:space="preserve">nce pathways may predispose </w:t>
      </w:r>
      <w:r w:rsidRPr="004B1F6B">
        <w:rPr>
          <w:rFonts w:ascii="Arial" w:hAnsi="Arial" w:cs="Arial"/>
          <w:color w:val="333333"/>
          <w:sz w:val="20"/>
          <w:szCs w:val="20"/>
          <w:shd w:val="clear" w:color="auto" w:fill="FFFFFF"/>
        </w:rPr>
        <w:t>offspring hypothyroid</w:t>
      </w:r>
      <w:r>
        <w:rPr>
          <w:rFonts w:ascii="Arial" w:hAnsi="Arial" w:cs="Arial"/>
          <w:color w:val="333333"/>
          <w:sz w:val="20"/>
          <w:szCs w:val="20"/>
          <w:shd w:val="clear" w:color="auto" w:fill="FFFFFF"/>
        </w:rPr>
        <w:t xml:space="preserve"> </w:t>
      </w:r>
      <w:r w:rsidRPr="009E74AE">
        <w:rPr>
          <w:rFonts w:ascii="Arial" w:hAnsi="Arial" w:cs="Arial"/>
          <w:i/>
          <w:color w:val="333333"/>
          <w:sz w:val="20"/>
          <w:szCs w:val="20"/>
          <w:shd w:val="clear" w:color="auto" w:fill="FFFFFF"/>
        </w:rPr>
        <w:t>in utero</w:t>
      </w:r>
      <w:r>
        <w:rPr>
          <w:rFonts w:ascii="Arial" w:hAnsi="Arial" w:cs="Arial"/>
          <w:color w:val="333333"/>
          <w:sz w:val="20"/>
          <w:szCs w:val="20"/>
          <w:shd w:val="clear" w:color="auto" w:fill="FFFFFF"/>
        </w:rPr>
        <w:t xml:space="preserve"> to obesity and </w:t>
      </w:r>
      <w:r w:rsidRPr="004B1F6B">
        <w:rPr>
          <w:rFonts w:ascii="Arial" w:hAnsi="Arial" w:cs="Arial"/>
          <w:color w:val="333333"/>
          <w:sz w:val="20"/>
          <w:szCs w:val="20"/>
          <w:shd w:val="clear" w:color="auto" w:fill="FFFFFF"/>
        </w:rPr>
        <w:t xml:space="preserve">metabolic disease in later life.  Indeed, several studies worldwide have shown that children born with </w:t>
      </w:r>
      <w:r>
        <w:rPr>
          <w:rFonts w:ascii="Arial" w:hAnsi="Arial" w:cs="Arial"/>
          <w:color w:val="333333"/>
          <w:sz w:val="20"/>
          <w:szCs w:val="20"/>
          <w:shd w:val="clear" w:color="auto" w:fill="FFFFFF"/>
        </w:rPr>
        <w:t>CH</w:t>
      </w:r>
      <w:r w:rsidRPr="004B1F6B">
        <w:rPr>
          <w:rFonts w:ascii="Arial" w:hAnsi="Arial" w:cs="Arial"/>
          <w:color w:val="333333"/>
          <w:sz w:val="20"/>
          <w:szCs w:val="20"/>
          <w:shd w:val="clear" w:color="auto" w:fill="FFFFFF"/>
        </w:rPr>
        <w:t xml:space="preserve"> have a greater body mass index and are more </w:t>
      </w:r>
      <w:r>
        <w:rPr>
          <w:rFonts w:ascii="Arial" w:hAnsi="Arial" w:cs="Arial"/>
          <w:color w:val="333333"/>
          <w:sz w:val="20"/>
          <w:szCs w:val="20"/>
          <w:shd w:val="clear" w:color="auto" w:fill="FFFFFF"/>
        </w:rPr>
        <w:t>at risk of obesity, insulin resistance and NAFL</w:t>
      </w:r>
      <w:r w:rsidRPr="004B1F6B">
        <w:rPr>
          <w:rFonts w:ascii="Arial" w:hAnsi="Arial" w:cs="Arial"/>
          <w:color w:val="333333"/>
          <w:sz w:val="20"/>
          <w:szCs w:val="20"/>
          <w:shd w:val="clear" w:color="auto" w:fill="FFFFFF"/>
        </w:rPr>
        <w:t xml:space="preserve"> in early and young adult life compared with the general population</w:t>
      </w:r>
      <w:r>
        <w:rPr>
          <w:rFonts w:ascii="Arial" w:hAnsi="Arial" w:cs="Arial"/>
          <w:color w:val="333333"/>
          <w:sz w:val="20"/>
          <w:szCs w:val="20"/>
          <w:shd w:val="clear" w:color="auto" w:fill="FFFFFF"/>
        </w:rPr>
        <w:t xml:space="preserve">, even when </w:t>
      </w:r>
      <w:r w:rsidRPr="004B1F6B">
        <w:rPr>
          <w:rFonts w:ascii="Arial" w:hAnsi="Arial" w:cs="Arial"/>
          <w:color w:val="333333"/>
          <w:sz w:val="20"/>
          <w:szCs w:val="20"/>
          <w:shd w:val="clear" w:color="auto" w:fill="FFFFFF"/>
        </w:rPr>
        <w:t xml:space="preserve">diagnosed and treated with </w:t>
      </w:r>
      <w:r>
        <w:rPr>
          <w:rFonts w:ascii="Arial" w:hAnsi="Arial" w:cs="Arial"/>
          <w:color w:val="333333"/>
          <w:sz w:val="20"/>
          <w:szCs w:val="20"/>
          <w:shd w:val="clear" w:color="auto" w:fill="FFFFFF"/>
        </w:rPr>
        <w:t>T4</w:t>
      </w:r>
      <w:r w:rsidRPr="004B1F6B">
        <w:rPr>
          <w:rFonts w:ascii="Arial" w:hAnsi="Arial" w:cs="Arial"/>
          <w:color w:val="333333"/>
          <w:sz w:val="20"/>
          <w:szCs w:val="20"/>
          <w:shd w:val="clear" w:color="auto" w:fill="FFFFFF"/>
        </w:rPr>
        <w:t xml:space="preserve"> soon after birth (</w:t>
      </w:r>
      <w:r>
        <w:rPr>
          <w:rFonts w:ascii="Arial" w:hAnsi="Arial" w:cs="Arial"/>
          <w:color w:val="333333"/>
          <w:sz w:val="20"/>
          <w:szCs w:val="20"/>
          <w:shd w:val="clear" w:color="auto" w:fill="FFFFFF"/>
        </w:rPr>
        <w:t>9-11, 40, 41</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Moreover, infants with m</w:t>
      </w:r>
      <w:r w:rsidRPr="004B1F6B">
        <w:rPr>
          <w:rFonts w:ascii="Arial" w:hAnsi="Arial" w:cs="Arial"/>
          <w:color w:val="333333"/>
          <w:sz w:val="20"/>
          <w:szCs w:val="20"/>
          <w:shd w:val="clear" w:color="auto" w:fill="FFFFFF"/>
        </w:rPr>
        <w:t xml:space="preserve">ore moderate reductions in thyroid hormones </w:t>
      </w:r>
      <w:r>
        <w:rPr>
          <w:rFonts w:ascii="Arial" w:hAnsi="Arial" w:cs="Arial"/>
          <w:color w:val="333333"/>
          <w:sz w:val="20"/>
          <w:szCs w:val="20"/>
          <w:shd w:val="clear" w:color="auto" w:fill="FFFFFF"/>
        </w:rPr>
        <w:t>associated with prematurity or</w:t>
      </w:r>
      <w:r w:rsidRPr="004B1F6B">
        <w:rPr>
          <w:rFonts w:ascii="Arial" w:hAnsi="Arial" w:cs="Arial"/>
          <w:color w:val="333333"/>
          <w:sz w:val="20"/>
          <w:szCs w:val="20"/>
          <w:shd w:val="clear" w:color="auto" w:fill="FFFFFF"/>
        </w:rPr>
        <w:t xml:space="preserve"> intrauterine growth retardation are also at greater risk of obesity and cardiometabolic dysfunction in later lif</w:t>
      </w:r>
      <w:r w:rsidRPr="009E74AE">
        <w:rPr>
          <w:rFonts w:ascii="Arial" w:hAnsi="Arial" w:cs="Arial"/>
          <w:color w:val="333333"/>
          <w:sz w:val="20"/>
          <w:szCs w:val="20"/>
          <w:shd w:val="clear" w:color="auto" w:fill="FFFFFF"/>
        </w:rPr>
        <w:t>e (6,</w:t>
      </w:r>
      <w:r>
        <w:rPr>
          <w:rFonts w:ascii="Arial" w:hAnsi="Arial" w:cs="Arial"/>
          <w:color w:val="333333"/>
          <w:sz w:val="20"/>
          <w:szCs w:val="20"/>
          <w:shd w:val="clear" w:color="auto" w:fill="FFFFFF"/>
        </w:rPr>
        <w:t xml:space="preserve"> 14</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Collectively</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these findings suggest that exposure to hypothyroidism</w:t>
      </w:r>
      <w:r w:rsidRPr="00E37D67">
        <w:rPr>
          <w:rFonts w:ascii="Arial" w:hAnsi="Arial" w:cs="Arial"/>
          <w:i/>
          <w:color w:val="333333"/>
          <w:sz w:val="20"/>
          <w:szCs w:val="20"/>
          <w:shd w:val="clear" w:color="auto" w:fill="FFFFFF"/>
        </w:rPr>
        <w:t xml:space="preserve"> in utero</w:t>
      </w:r>
      <w:r>
        <w:rPr>
          <w:rFonts w:ascii="Arial" w:hAnsi="Arial" w:cs="Arial"/>
          <w:color w:val="333333"/>
          <w:sz w:val="20"/>
          <w:szCs w:val="20"/>
          <w:shd w:val="clear" w:color="auto" w:fill="FFFFFF"/>
        </w:rPr>
        <w:t xml:space="preserve"> permanently alters adipose tissue development with consequences for adult health.  Further investigations are required, however, to determine whether these programming effects arise directly from </w:t>
      </w:r>
      <w:r w:rsidRPr="004B1F6B">
        <w:rPr>
          <w:rFonts w:ascii="Arial" w:hAnsi="Arial" w:cs="Arial"/>
          <w:color w:val="333333"/>
          <w:sz w:val="20"/>
          <w:szCs w:val="20"/>
          <w:shd w:val="clear" w:color="auto" w:fill="FFFFFF"/>
        </w:rPr>
        <w:t xml:space="preserve">the </w:t>
      </w:r>
      <w:r>
        <w:rPr>
          <w:rFonts w:ascii="Arial" w:hAnsi="Arial" w:cs="Arial"/>
          <w:color w:val="333333"/>
          <w:sz w:val="20"/>
          <w:szCs w:val="20"/>
          <w:shd w:val="clear" w:color="auto" w:fill="FFFFFF"/>
        </w:rPr>
        <w:t xml:space="preserve">altered </w:t>
      </w:r>
      <w:r w:rsidRPr="004B1F6B">
        <w:rPr>
          <w:rFonts w:ascii="Arial" w:hAnsi="Arial" w:cs="Arial"/>
          <w:color w:val="333333"/>
          <w:sz w:val="20"/>
          <w:szCs w:val="20"/>
          <w:shd w:val="clear" w:color="auto" w:fill="FFFFFF"/>
        </w:rPr>
        <w:t>adipose ph</w:t>
      </w:r>
      <w:r>
        <w:rPr>
          <w:rFonts w:ascii="Arial" w:hAnsi="Arial" w:cs="Arial"/>
          <w:color w:val="333333"/>
          <w:sz w:val="20"/>
          <w:szCs w:val="20"/>
          <w:shd w:val="clear" w:color="auto" w:fill="FFFFFF"/>
        </w:rPr>
        <w:t>enotype</w:t>
      </w:r>
      <w:r w:rsidRPr="004B1F6B">
        <w:rPr>
          <w:rFonts w:ascii="Arial" w:hAnsi="Arial" w:cs="Arial"/>
          <w:color w:val="333333"/>
          <w:sz w:val="20"/>
          <w:szCs w:val="20"/>
          <w:shd w:val="clear" w:color="auto" w:fill="FFFFFF"/>
        </w:rPr>
        <w:t xml:space="preserve"> and/or indirectly from </w:t>
      </w:r>
      <w:r>
        <w:rPr>
          <w:rFonts w:ascii="Arial" w:hAnsi="Arial" w:cs="Arial"/>
          <w:color w:val="333333"/>
          <w:sz w:val="20"/>
          <w:szCs w:val="20"/>
          <w:shd w:val="clear" w:color="auto" w:fill="FFFFFF"/>
        </w:rPr>
        <w:t xml:space="preserve">other </w:t>
      </w:r>
      <w:r w:rsidRPr="004B1F6B">
        <w:rPr>
          <w:rFonts w:ascii="Arial" w:hAnsi="Arial" w:cs="Arial"/>
          <w:color w:val="333333"/>
          <w:sz w:val="20"/>
          <w:szCs w:val="20"/>
          <w:shd w:val="clear" w:color="auto" w:fill="FFFFFF"/>
        </w:rPr>
        <w:t>changes in endocrine activity, metabolism or appetite regulation</w:t>
      </w:r>
      <w:r>
        <w:rPr>
          <w:rFonts w:ascii="Arial" w:hAnsi="Arial" w:cs="Arial"/>
          <w:color w:val="333333"/>
          <w:sz w:val="20"/>
          <w:szCs w:val="20"/>
          <w:shd w:val="clear" w:color="auto" w:fill="FFFFFF"/>
        </w:rPr>
        <w:t xml:space="preserve"> that affect adult adiposity</w:t>
      </w:r>
      <w:r w:rsidRPr="004B1F6B">
        <w:rPr>
          <w:rFonts w:ascii="Arial" w:hAnsi="Arial" w:cs="Arial"/>
          <w:color w:val="333333"/>
          <w:sz w:val="20"/>
          <w:szCs w:val="20"/>
          <w:shd w:val="clear" w:color="auto" w:fill="FFFFFF"/>
        </w:rPr>
        <w:t xml:space="preserve">.  For example, </w:t>
      </w:r>
      <w:r>
        <w:rPr>
          <w:rFonts w:ascii="Arial" w:hAnsi="Arial" w:cs="Arial"/>
          <w:color w:val="333333"/>
          <w:sz w:val="20"/>
          <w:szCs w:val="20"/>
          <w:shd w:val="clear" w:color="auto" w:fill="FFFFFF"/>
        </w:rPr>
        <w:t xml:space="preserve">antithyroid drug treatment </w:t>
      </w:r>
      <w:r w:rsidRPr="004B1F6B">
        <w:rPr>
          <w:rFonts w:ascii="Arial" w:hAnsi="Arial" w:cs="Arial"/>
          <w:color w:val="333333"/>
          <w:sz w:val="20"/>
          <w:szCs w:val="20"/>
          <w:shd w:val="clear" w:color="auto" w:fill="FFFFFF"/>
        </w:rPr>
        <w:t xml:space="preserve">in </w:t>
      </w:r>
      <w:r>
        <w:rPr>
          <w:rFonts w:ascii="Arial" w:hAnsi="Arial" w:cs="Arial"/>
          <w:color w:val="333333"/>
          <w:sz w:val="20"/>
          <w:szCs w:val="20"/>
          <w:shd w:val="clear" w:color="auto" w:fill="FFFFFF"/>
        </w:rPr>
        <w:t xml:space="preserve">pregnant </w:t>
      </w:r>
      <w:r w:rsidRPr="004B1F6B">
        <w:rPr>
          <w:rFonts w:ascii="Arial" w:hAnsi="Arial" w:cs="Arial"/>
          <w:color w:val="333333"/>
          <w:sz w:val="20"/>
          <w:szCs w:val="20"/>
          <w:shd w:val="clear" w:color="auto" w:fill="FFFFFF"/>
        </w:rPr>
        <w:t xml:space="preserve">rats leads to </w:t>
      </w:r>
      <w:proofErr w:type="spellStart"/>
      <w:r w:rsidRPr="004B1F6B">
        <w:rPr>
          <w:rFonts w:ascii="Arial" w:hAnsi="Arial" w:cs="Arial"/>
          <w:color w:val="333333"/>
          <w:sz w:val="20"/>
          <w:szCs w:val="20"/>
          <w:shd w:val="clear" w:color="auto" w:fill="FFFFFF"/>
        </w:rPr>
        <w:t>hyperleptinaemia</w:t>
      </w:r>
      <w:proofErr w:type="spellEnd"/>
      <w:r w:rsidRPr="004B1F6B">
        <w:rPr>
          <w:rFonts w:ascii="Arial" w:hAnsi="Arial" w:cs="Arial"/>
          <w:color w:val="333333"/>
          <w:sz w:val="20"/>
          <w:szCs w:val="20"/>
          <w:shd w:val="clear" w:color="auto" w:fill="FFFFFF"/>
        </w:rPr>
        <w:t xml:space="preserve"> in the </w:t>
      </w:r>
      <w:r>
        <w:rPr>
          <w:rFonts w:ascii="Arial" w:hAnsi="Arial" w:cs="Arial"/>
          <w:color w:val="333333"/>
          <w:sz w:val="20"/>
          <w:szCs w:val="20"/>
          <w:shd w:val="clear" w:color="auto" w:fill="FFFFFF"/>
        </w:rPr>
        <w:t xml:space="preserve">adult </w:t>
      </w:r>
      <w:r w:rsidRPr="004B1F6B">
        <w:rPr>
          <w:rFonts w:ascii="Arial" w:hAnsi="Arial" w:cs="Arial"/>
          <w:color w:val="333333"/>
          <w:sz w:val="20"/>
          <w:szCs w:val="20"/>
          <w:shd w:val="clear" w:color="auto" w:fill="FFFFFF"/>
        </w:rPr>
        <w:t>offspr</w:t>
      </w:r>
      <w:r>
        <w:rPr>
          <w:rFonts w:ascii="Arial" w:hAnsi="Arial" w:cs="Arial"/>
          <w:color w:val="333333"/>
          <w:sz w:val="20"/>
          <w:szCs w:val="20"/>
          <w:shd w:val="clear" w:color="auto" w:fill="FFFFFF"/>
        </w:rPr>
        <w:t>ing</w:t>
      </w:r>
      <w:r w:rsidRPr="004B1F6B">
        <w:rPr>
          <w:rFonts w:ascii="Arial" w:hAnsi="Arial" w:cs="Arial"/>
          <w:color w:val="333333"/>
          <w:sz w:val="20"/>
          <w:szCs w:val="20"/>
          <w:shd w:val="clear" w:color="auto" w:fill="FFFFFF"/>
        </w:rPr>
        <w:t xml:space="preserve"> and alterations in hypothalamic leptin signalling molecules indicative of leptin resistance (</w:t>
      </w:r>
      <w:r>
        <w:rPr>
          <w:rFonts w:ascii="Arial" w:hAnsi="Arial" w:cs="Arial"/>
          <w:color w:val="333333"/>
          <w:sz w:val="20"/>
          <w:szCs w:val="20"/>
          <w:shd w:val="clear" w:color="auto" w:fill="FFFFFF"/>
        </w:rPr>
        <w:t>42</w:t>
      </w:r>
      <w:r w:rsidRPr="004B1F6B">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and overgrowth of UL adipose tissue in sheep fetuses infused with glucose were </w:t>
      </w:r>
      <w:r>
        <w:rPr>
          <w:rFonts w:ascii="Arial" w:hAnsi="Arial" w:cs="Arial"/>
          <w:color w:val="333333"/>
          <w:sz w:val="20"/>
          <w:szCs w:val="20"/>
          <w:shd w:val="clear" w:color="auto" w:fill="FFFFFF"/>
        </w:rPr>
        <w:t xml:space="preserve">also </w:t>
      </w:r>
      <w:r w:rsidRPr="004B1F6B">
        <w:rPr>
          <w:rFonts w:ascii="Arial" w:hAnsi="Arial" w:cs="Arial"/>
          <w:color w:val="333333"/>
          <w:sz w:val="20"/>
          <w:szCs w:val="20"/>
          <w:shd w:val="clear" w:color="auto" w:fill="FFFFFF"/>
        </w:rPr>
        <w:t>associated with changes to the expression of neuropeptides in the appetite-regulatory regions of the hypothalamus (</w:t>
      </w:r>
      <w:r>
        <w:rPr>
          <w:rFonts w:ascii="Arial" w:hAnsi="Arial" w:cs="Arial"/>
          <w:color w:val="333333"/>
          <w:sz w:val="20"/>
          <w:szCs w:val="20"/>
          <w:shd w:val="clear" w:color="auto" w:fill="FFFFFF"/>
        </w:rPr>
        <w:t>19</w:t>
      </w:r>
      <w:r w:rsidRPr="004B1F6B">
        <w:rPr>
          <w:rFonts w:ascii="Arial" w:hAnsi="Arial" w:cs="Arial"/>
          <w:color w:val="333333"/>
          <w:sz w:val="20"/>
          <w:szCs w:val="20"/>
          <w:shd w:val="clear" w:color="auto" w:fill="FFFFFF"/>
        </w:rPr>
        <w:t>).</w:t>
      </w:r>
      <w:r w:rsidR="00421BDB" w:rsidRPr="00421BDB">
        <w:rPr>
          <w:rFonts w:ascii="Arial" w:hAnsi="Arial" w:cs="Arial"/>
          <w:color w:val="333333"/>
          <w:sz w:val="20"/>
          <w:szCs w:val="20"/>
          <w:shd w:val="clear" w:color="auto" w:fill="FFFFFF"/>
        </w:rPr>
        <w:t xml:space="preserve"> </w:t>
      </w:r>
      <w:r w:rsidR="00421BDB">
        <w:rPr>
          <w:rFonts w:ascii="Arial" w:hAnsi="Arial" w:cs="Arial"/>
          <w:color w:val="333333"/>
          <w:sz w:val="20"/>
          <w:szCs w:val="20"/>
          <w:shd w:val="clear" w:color="auto" w:fill="FFFFFF"/>
        </w:rPr>
        <w:t xml:space="preserve"> </w:t>
      </w:r>
      <w:r w:rsidR="00056F7E" w:rsidRPr="00056F7E">
        <w:rPr>
          <w:rFonts w:ascii="Arial" w:hAnsi="Arial" w:cs="Arial"/>
          <w:color w:val="333333"/>
          <w:sz w:val="20"/>
          <w:szCs w:val="20"/>
          <w:shd w:val="clear" w:color="auto" w:fill="FFFFFF"/>
        </w:rPr>
        <w:t xml:space="preserve">Elucidation of the molecular pathways influenced by thyroid deficiency </w:t>
      </w:r>
      <w:r w:rsidR="00056F7E" w:rsidRPr="00056F7E">
        <w:rPr>
          <w:rFonts w:ascii="Arial" w:hAnsi="Arial" w:cs="Arial"/>
          <w:i/>
          <w:color w:val="333333"/>
          <w:sz w:val="20"/>
          <w:szCs w:val="20"/>
          <w:shd w:val="clear" w:color="auto" w:fill="FFFFFF"/>
        </w:rPr>
        <w:t>in utero</w:t>
      </w:r>
      <w:r w:rsidR="00056F7E" w:rsidRPr="00056F7E">
        <w:rPr>
          <w:rFonts w:ascii="Arial" w:hAnsi="Arial" w:cs="Arial"/>
          <w:color w:val="333333"/>
          <w:sz w:val="20"/>
          <w:szCs w:val="20"/>
          <w:shd w:val="clear" w:color="auto" w:fill="FFFFFF"/>
        </w:rPr>
        <w:t>, and the long-term consequences for physiological function in a range of tissues, will enable greater understanding of the health outcomes in offspring exposed to hypothyroidism before birth.</w:t>
      </w:r>
    </w:p>
    <w:p w14:paraId="18910A37" w14:textId="77777777" w:rsidR="00056F7E" w:rsidRDefault="00056F7E" w:rsidP="00173A4C">
      <w:pPr>
        <w:rPr>
          <w:rFonts w:ascii="Arial" w:hAnsi="Arial" w:cs="Arial"/>
          <w:b/>
          <w:color w:val="333333"/>
          <w:sz w:val="20"/>
          <w:szCs w:val="20"/>
          <w:shd w:val="clear" w:color="auto" w:fill="FFFFFF"/>
        </w:rPr>
      </w:pPr>
    </w:p>
    <w:p w14:paraId="0F41A478" w14:textId="77777777" w:rsidR="00104617" w:rsidRPr="004B1F6B" w:rsidRDefault="00104617" w:rsidP="00173A4C">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Materials and Methods</w:t>
      </w:r>
    </w:p>
    <w:p w14:paraId="644F43D1"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Animals  </w:t>
      </w:r>
    </w:p>
    <w:p w14:paraId="4FE999EB" w14:textId="77777777" w:rsidR="00104617" w:rsidRPr="004B1F6B" w:rsidRDefault="00104617" w:rsidP="00B3253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All surgical and experimental procedures were carried out in accordance with UK Home Office legislation and the Animals (Scientific Procedures) Act 1986, after ethical approval by the University of Cambridge Animal Welfare and Ethical Review Body at the Department of Physiology, Development and Neuroscience, University of Cambridge, UK.  Nineteen Welsh Mountain pregnant ewes of known gestational age and carrying twin fetuses (15 female and 23 male) were used in this study.  The ewes were housed in individual </w:t>
      </w:r>
      <w:r w:rsidRPr="004B1F6B">
        <w:rPr>
          <w:rFonts w:ascii="Arial" w:hAnsi="Arial" w:cs="Arial"/>
          <w:color w:val="333333"/>
          <w:sz w:val="20"/>
          <w:szCs w:val="20"/>
          <w:shd w:val="clear" w:color="auto" w:fill="FFFFFF"/>
        </w:rPr>
        <w:lastRenderedPageBreak/>
        <w:t xml:space="preserve">pens and were maintained on 200 g/day concentrates with hay and water </w:t>
      </w:r>
      <w:r w:rsidRPr="004B1F6B">
        <w:rPr>
          <w:rFonts w:ascii="Arial" w:hAnsi="Arial" w:cs="Arial"/>
          <w:i/>
          <w:color w:val="333333"/>
          <w:sz w:val="20"/>
          <w:szCs w:val="20"/>
          <w:shd w:val="clear" w:color="auto" w:fill="FFFFFF"/>
        </w:rPr>
        <w:t>ad libitum</w:t>
      </w:r>
      <w:r w:rsidRPr="004B1F6B">
        <w:rPr>
          <w:rFonts w:ascii="Arial" w:hAnsi="Arial" w:cs="Arial"/>
          <w:color w:val="333333"/>
          <w:sz w:val="20"/>
          <w:szCs w:val="20"/>
          <w:shd w:val="clear" w:color="auto" w:fill="FFFFFF"/>
        </w:rPr>
        <w:t xml:space="preserve"> and access to a salt block.  Food, but not water, was withheld from the ewes for 18-24 hours before surgery. </w:t>
      </w:r>
    </w:p>
    <w:p w14:paraId="4FC2A2EA" w14:textId="77777777" w:rsidR="00104617" w:rsidRPr="004B1F6B" w:rsidRDefault="00104617" w:rsidP="00B32537">
      <w:pPr>
        <w:rPr>
          <w:rFonts w:ascii="Arial" w:hAnsi="Arial" w:cs="Arial"/>
          <w:color w:val="333333"/>
          <w:sz w:val="20"/>
          <w:szCs w:val="20"/>
          <w:shd w:val="clear" w:color="auto" w:fill="FFFFFF"/>
        </w:rPr>
      </w:pPr>
    </w:p>
    <w:p w14:paraId="78F0BCFA"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Experimental procedures  </w:t>
      </w:r>
    </w:p>
    <w:p w14:paraId="468EB815" w14:textId="77777777" w:rsidR="00104617" w:rsidRPr="004B1F6B" w:rsidRDefault="00104617" w:rsidP="00B3253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At 105-110 days of gestation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term ~ 145 ± 2 days) and under halothane anaesthesia (1.5 % halothane in O</w:t>
      </w:r>
      <w:r w:rsidRPr="004B1F6B">
        <w:rPr>
          <w:rFonts w:ascii="Arial" w:hAnsi="Arial" w:cs="Arial"/>
          <w:color w:val="333333"/>
          <w:sz w:val="20"/>
          <w:szCs w:val="20"/>
          <w:shd w:val="clear" w:color="auto" w:fill="FFFFFF"/>
          <w:vertAlign w:val="subscript"/>
        </w:rPr>
        <w:t>2</w:t>
      </w:r>
      <w:r w:rsidRPr="004B1F6B">
        <w:rPr>
          <w:rFonts w:ascii="Arial" w:hAnsi="Arial" w:cs="Arial"/>
          <w:color w:val="333333"/>
          <w:sz w:val="20"/>
          <w:szCs w:val="20"/>
          <w:shd w:val="clear" w:color="auto" w:fill="FFFFFF"/>
        </w:rPr>
        <w:t>-N</w:t>
      </w:r>
      <w:r w:rsidRPr="004B1F6B">
        <w:rPr>
          <w:rFonts w:ascii="Arial" w:hAnsi="Arial" w:cs="Arial"/>
          <w:color w:val="333333"/>
          <w:sz w:val="20"/>
          <w:szCs w:val="20"/>
          <w:shd w:val="clear" w:color="auto" w:fill="FFFFFF"/>
          <w:vertAlign w:val="subscript"/>
        </w:rPr>
        <w:t>2</w:t>
      </w:r>
      <w:r w:rsidRPr="004B1F6B">
        <w:rPr>
          <w:rFonts w:ascii="Arial" w:hAnsi="Arial" w:cs="Arial"/>
          <w:color w:val="333333"/>
          <w:sz w:val="20"/>
          <w:szCs w:val="20"/>
          <w:shd w:val="clear" w:color="auto" w:fill="FFFFFF"/>
        </w:rPr>
        <w:t>O), the twin fetuses of each ewe underw</w:t>
      </w:r>
      <w:r>
        <w:rPr>
          <w:rFonts w:ascii="Arial" w:hAnsi="Arial" w:cs="Arial"/>
          <w:color w:val="333333"/>
          <w:sz w:val="20"/>
          <w:szCs w:val="20"/>
          <w:shd w:val="clear" w:color="auto" w:fill="FFFFFF"/>
        </w:rPr>
        <w:t>ent either a thyroidectomy (TX)</w:t>
      </w:r>
      <w:r w:rsidRPr="004B1F6B">
        <w:rPr>
          <w:rFonts w:ascii="Arial" w:hAnsi="Arial" w:cs="Arial"/>
          <w:color w:val="333333"/>
          <w:sz w:val="20"/>
          <w:szCs w:val="20"/>
          <w:shd w:val="clear" w:color="auto" w:fill="FFFFFF"/>
        </w:rPr>
        <w:t xml:space="preserve"> or a sham operation in which the thyroid gland was exposed but not removed (sham), as described previously (</w:t>
      </w:r>
      <w:r>
        <w:rPr>
          <w:rFonts w:ascii="Arial" w:hAnsi="Arial" w:cs="Arial"/>
          <w:color w:val="333333"/>
          <w:sz w:val="20"/>
          <w:szCs w:val="20"/>
          <w:shd w:val="clear" w:color="auto" w:fill="FFFFFF"/>
        </w:rPr>
        <w:t>43</w:t>
      </w:r>
      <w:r w:rsidRPr="004B1F6B">
        <w:rPr>
          <w:rFonts w:ascii="Arial" w:hAnsi="Arial" w:cs="Arial"/>
          <w:color w:val="333333"/>
          <w:sz w:val="20"/>
          <w:szCs w:val="20"/>
          <w:shd w:val="clear" w:color="auto" w:fill="FFFFFF"/>
        </w:rPr>
        <w:t xml:space="preserve">).  At either 129 (n=18) or 143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xml:space="preserve"> (n=20), the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were delivered by Caesarean section under general anaesthesia (20 mg/kg maternal body weight sodium pentobarbitone I.V.).  Blood samples were collected by venepuncture of the umbilical artery into EDTA-containing tubes.  Each fetus was weighed and a variety of fetal organs, including the PAT, were collected after the administration of a lethal dose of barbiturate (200 mg/kg sodium pentobarbitone iv).</w:t>
      </w:r>
    </w:p>
    <w:p w14:paraId="6C38E1CE" w14:textId="77777777" w:rsidR="00104617" w:rsidRPr="004B1F6B" w:rsidRDefault="00104617" w:rsidP="00B32537">
      <w:pPr>
        <w:rPr>
          <w:rFonts w:ascii="Arial" w:hAnsi="Arial" w:cs="Arial"/>
          <w:color w:val="333333"/>
          <w:sz w:val="20"/>
          <w:szCs w:val="20"/>
          <w:shd w:val="clear" w:color="auto" w:fill="FFFFFF"/>
        </w:rPr>
      </w:pPr>
    </w:p>
    <w:p w14:paraId="5D3B966B"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Plasma hormone measurements </w:t>
      </w:r>
    </w:p>
    <w:p w14:paraId="52066701" w14:textId="77777777" w:rsidR="00104617" w:rsidRPr="004B1F6B" w:rsidRDefault="00104617" w:rsidP="006B77B5">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Umbilical plasma T3 and T4 conce</w:t>
      </w:r>
      <w:r>
        <w:rPr>
          <w:rFonts w:ascii="Arial" w:hAnsi="Arial" w:cs="Arial"/>
          <w:color w:val="333333"/>
          <w:sz w:val="20"/>
          <w:szCs w:val="20"/>
          <w:shd w:val="clear" w:color="auto" w:fill="FFFFFF"/>
        </w:rPr>
        <w:t>ntrations were determined by radioimmunoassay</w:t>
      </w:r>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RIA; </w:t>
      </w:r>
      <w:r w:rsidRPr="004B1F6B">
        <w:rPr>
          <w:rFonts w:ascii="Arial" w:hAnsi="Arial" w:cs="Arial"/>
          <w:color w:val="333333"/>
          <w:sz w:val="20"/>
          <w:szCs w:val="20"/>
          <w:shd w:val="clear" w:color="auto" w:fill="FFFFFF"/>
        </w:rPr>
        <w:t xml:space="preserve">MP Biomedicals, Loughborough, UK); the intra-assay coefficients of variation were 3 % and 5 %, and the minimum levels of detection were 0.14 and 7.0 ng/ml, respectively.  Plasma insulin and cortisol concentrations were determined using ELISA kits (insulin: </w:t>
      </w:r>
      <w:proofErr w:type="spellStart"/>
      <w:r w:rsidRPr="004B1F6B">
        <w:rPr>
          <w:rFonts w:ascii="Arial" w:hAnsi="Arial" w:cs="Arial"/>
          <w:color w:val="333333"/>
          <w:sz w:val="20"/>
          <w:szCs w:val="20"/>
          <w:shd w:val="clear" w:color="auto" w:fill="FFFFFF"/>
        </w:rPr>
        <w:t>Mercodia</w:t>
      </w:r>
      <w:proofErr w:type="spellEnd"/>
      <w:r w:rsidRPr="004B1F6B">
        <w:rPr>
          <w:rFonts w:ascii="Arial" w:hAnsi="Arial" w:cs="Arial"/>
          <w:color w:val="333333"/>
          <w:sz w:val="20"/>
          <w:szCs w:val="20"/>
          <w:shd w:val="clear" w:color="auto" w:fill="FFFFFF"/>
        </w:rPr>
        <w:t>, Uppsala, Sweden; cortisol: IBL International, Hamburg, Germany); the intra-assay coefficients of variation were both 9%, and the minimum levels of detection were 0.025 and 2.5 ng/ml, respectively.  Plasma concentrations of leptin, IGF-I and IGF-II were determined by RIA as previously described (</w:t>
      </w:r>
      <w:r>
        <w:rPr>
          <w:rFonts w:ascii="Arial" w:hAnsi="Arial" w:cs="Arial"/>
          <w:color w:val="333333"/>
          <w:sz w:val="20"/>
          <w:szCs w:val="20"/>
          <w:shd w:val="clear" w:color="auto" w:fill="FFFFFF"/>
          <w:lang w:val="en-US"/>
        </w:rPr>
        <w:t>44, 45</w:t>
      </w:r>
      <w:r w:rsidRPr="004B1F6B">
        <w:rPr>
          <w:rFonts w:ascii="Arial" w:hAnsi="Arial" w:cs="Arial"/>
          <w:color w:val="333333"/>
          <w:sz w:val="20"/>
          <w:szCs w:val="20"/>
          <w:shd w:val="clear" w:color="auto" w:fill="FFFFFF"/>
          <w:lang w:val="en-US"/>
        </w:rPr>
        <w:t>)</w:t>
      </w:r>
      <w:r w:rsidRPr="004B1F6B">
        <w:rPr>
          <w:rFonts w:ascii="Arial" w:hAnsi="Arial" w:cs="Arial"/>
          <w:color w:val="333333"/>
          <w:sz w:val="20"/>
          <w:szCs w:val="20"/>
          <w:shd w:val="clear" w:color="auto" w:fill="FFFFFF"/>
        </w:rPr>
        <w:t>.  The intra-assay coefficients of variation were 4-5 %, and the minimum levels of detection were 0.09, 0.08 and 4.0 ng/ml, respectively.</w:t>
      </w:r>
    </w:p>
    <w:p w14:paraId="5AAA6CED" w14:textId="77777777" w:rsidR="00104617" w:rsidRPr="004B1F6B" w:rsidRDefault="00104617" w:rsidP="00B32537">
      <w:pPr>
        <w:rPr>
          <w:rFonts w:ascii="Arial" w:hAnsi="Arial" w:cs="Arial"/>
          <w:color w:val="333333"/>
          <w:sz w:val="20"/>
          <w:szCs w:val="20"/>
          <w:shd w:val="clear" w:color="auto" w:fill="FFFFFF"/>
        </w:rPr>
      </w:pPr>
    </w:p>
    <w:p w14:paraId="57219896"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Adipose tissue histology </w:t>
      </w:r>
    </w:p>
    <w:p w14:paraId="3EE7A030" w14:textId="77777777" w:rsidR="00104617" w:rsidRPr="004B1F6B" w:rsidRDefault="00104617" w:rsidP="00B3253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Fetal PAT was fixed in 4 % paraformaldehyde (with 0.2 % glutaraldehyde in 0.1 M phosphate buffer, pH 7.4) and embedded in paraffin wax.  Each block of PAT was cut into 7 µm sections and stained with haematoxylin and eosin.  Sections were scanned using a </w:t>
      </w:r>
      <w:proofErr w:type="spellStart"/>
      <w:r w:rsidRPr="004B1F6B">
        <w:rPr>
          <w:rFonts w:ascii="Arial" w:hAnsi="Arial" w:cs="Arial"/>
          <w:color w:val="333333"/>
          <w:sz w:val="20"/>
          <w:szCs w:val="20"/>
          <w:shd w:val="clear" w:color="auto" w:fill="FFFFFF"/>
        </w:rPr>
        <w:t>NanoZoomer</w:t>
      </w:r>
      <w:proofErr w:type="spellEnd"/>
      <w:r w:rsidRPr="004B1F6B">
        <w:rPr>
          <w:rFonts w:ascii="Arial" w:hAnsi="Arial" w:cs="Arial"/>
          <w:color w:val="333333"/>
          <w:sz w:val="20"/>
          <w:szCs w:val="20"/>
          <w:shd w:val="clear" w:color="auto" w:fill="FFFFFF"/>
        </w:rPr>
        <w:t xml:space="preserve"> digital slide scanner (Hamamatsu Photonics, Welwyn, UK) to create digital images for analysis.  All stereological measurements were performed and analysed blind to the treatment group.  The percentage volumes of UL and ML adipocytes were determined </w:t>
      </w:r>
      <w:r w:rsidRPr="004B1F6B">
        <w:rPr>
          <w:rFonts w:ascii="Arial" w:hAnsi="Arial" w:cs="Arial"/>
          <w:color w:val="333333"/>
          <w:sz w:val="20"/>
          <w:szCs w:val="20"/>
          <w:shd w:val="clear" w:color="auto" w:fill="FFFFFF"/>
        </w:rPr>
        <w:lastRenderedPageBreak/>
        <w:t xml:space="preserve">using </w:t>
      </w:r>
      <w:proofErr w:type="spellStart"/>
      <w:r w:rsidRPr="004B1F6B">
        <w:rPr>
          <w:rFonts w:ascii="Arial" w:hAnsi="Arial" w:cs="Arial"/>
          <w:color w:val="333333"/>
          <w:sz w:val="20"/>
          <w:szCs w:val="20"/>
          <w:shd w:val="clear" w:color="auto" w:fill="FFFFFF"/>
        </w:rPr>
        <w:t>NewCAST</w:t>
      </w:r>
      <w:proofErr w:type="spellEnd"/>
      <w:r w:rsidRPr="004B1F6B">
        <w:rPr>
          <w:rFonts w:ascii="Arial" w:hAnsi="Arial" w:cs="Arial"/>
          <w:color w:val="333333"/>
          <w:sz w:val="20"/>
          <w:szCs w:val="20"/>
          <w:shd w:val="clear" w:color="auto" w:fill="FFFFFF"/>
        </w:rPr>
        <w:t xml:space="preserve"> stereological software (</w:t>
      </w:r>
      <w:proofErr w:type="spellStart"/>
      <w:r w:rsidRPr="004B1F6B">
        <w:rPr>
          <w:rFonts w:ascii="Arial" w:hAnsi="Arial" w:cs="Arial"/>
          <w:color w:val="333333"/>
          <w:sz w:val="20"/>
          <w:szCs w:val="20"/>
          <w:shd w:val="clear" w:color="auto" w:fill="FFFFFF"/>
        </w:rPr>
        <w:t>Visiopharm</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Hoersholm</w:t>
      </w:r>
      <w:proofErr w:type="spellEnd"/>
      <w:r w:rsidRPr="004B1F6B">
        <w:rPr>
          <w:rFonts w:ascii="Arial" w:hAnsi="Arial" w:cs="Arial"/>
          <w:color w:val="333333"/>
          <w:sz w:val="20"/>
          <w:szCs w:val="20"/>
          <w:shd w:val="clear" w:color="auto" w:fill="FFFFFF"/>
        </w:rPr>
        <w:t xml:space="preserve">, Denmark).  A point-counting grid of 25 points was applied over the adipose sections and meander sampling was used to analyse the adipocyte types.  A total of 40 counting frames were used per slide to provide at least 200 points per animal.  Unilocular cells were defined as an adipocyte with a diameter larger than 60 µm, after </w:t>
      </w:r>
      <w:r>
        <w:rPr>
          <w:rFonts w:ascii="Arial" w:hAnsi="Arial" w:cs="Arial"/>
          <w:color w:val="333333"/>
          <w:sz w:val="20"/>
          <w:szCs w:val="20"/>
          <w:shd w:val="clear" w:color="auto" w:fill="FFFFFF"/>
        </w:rPr>
        <w:t xml:space="preserve">tissue </w:t>
      </w:r>
      <w:r w:rsidRPr="004B1F6B">
        <w:rPr>
          <w:rFonts w:ascii="Arial" w:hAnsi="Arial" w:cs="Arial"/>
          <w:color w:val="333333"/>
          <w:sz w:val="20"/>
          <w:szCs w:val="20"/>
          <w:shd w:val="clear" w:color="auto" w:fill="FFFFFF"/>
        </w:rPr>
        <w:t>shrinkage.  Unilocular cell size was determined by measuring the perimeter of 60-80 of the largest UL adipocytes using the stereology software NDP.view</w:t>
      </w:r>
      <w:r>
        <w:rPr>
          <w:rFonts w:ascii="Arial" w:hAnsi="Arial" w:cs="Arial"/>
          <w:color w:val="333333"/>
          <w:sz w:val="20"/>
          <w:szCs w:val="20"/>
          <w:shd w:val="clear" w:color="auto" w:fill="FFFFFF"/>
        </w:rPr>
        <w:t>2</w:t>
      </w:r>
      <w:r w:rsidRPr="004B1F6B">
        <w:rPr>
          <w:rFonts w:ascii="Arial" w:hAnsi="Arial" w:cs="Arial"/>
          <w:color w:val="333333"/>
          <w:sz w:val="20"/>
          <w:szCs w:val="20"/>
          <w:shd w:val="clear" w:color="auto" w:fill="FFFFFF"/>
        </w:rPr>
        <w:t xml:space="preserve"> (Hamamatsu Photonics).  Tissue shrinkage was estimated by measurement of the diameter of red blood cells in each section and the perimeter measurements of each fetus were adjusted by 40-50% (</w:t>
      </w:r>
      <w:r>
        <w:rPr>
          <w:rFonts w:ascii="Arial" w:hAnsi="Arial" w:cs="Arial"/>
          <w:color w:val="333333"/>
          <w:sz w:val="20"/>
          <w:szCs w:val="20"/>
          <w:shd w:val="clear" w:color="auto" w:fill="FFFFFF"/>
        </w:rPr>
        <w:t>46</w:t>
      </w:r>
      <w:r w:rsidRPr="004B1F6B">
        <w:rPr>
          <w:rFonts w:ascii="Arial" w:hAnsi="Arial" w:cs="Arial"/>
          <w:color w:val="333333"/>
          <w:sz w:val="20"/>
          <w:szCs w:val="20"/>
          <w:shd w:val="clear" w:color="auto" w:fill="FFFFFF"/>
        </w:rPr>
        <w:t xml:space="preserve">).  There was no significant difference in tissue shrinkage between the samples from the TX and sham groups. </w:t>
      </w:r>
    </w:p>
    <w:p w14:paraId="56F92847" w14:textId="77777777" w:rsidR="00104617" w:rsidRPr="004B1F6B" w:rsidRDefault="00104617" w:rsidP="00B32537">
      <w:pPr>
        <w:rPr>
          <w:rFonts w:ascii="Arial" w:hAnsi="Arial" w:cs="Arial"/>
          <w:color w:val="333333"/>
          <w:sz w:val="20"/>
          <w:szCs w:val="20"/>
          <w:shd w:val="clear" w:color="auto" w:fill="FFFFFF"/>
        </w:rPr>
      </w:pPr>
    </w:p>
    <w:p w14:paraId="2F8B19A4"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RNA-sequencing and bioinformatic analysis</w:t>
      </w:r>
    </w:p>
    <w:p w14:paraId="066366FF" w14:textId="77777777" w:rsidR="00104617" w:rsidRPr="004B1F6B" w:rsidRDefault="00104617" w:rsidP="008276ED">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Total RNA was extracted from fetal PAT samples using the RNeasy Lipid Tissue Mini Kit (Qiagen, Manchester, UK) and cDNA libraries were prepared in samples with RIN&gt;6 (Agilent </w:t>
      </w:r>
      <w:proofErr w:type="spellStart"/>
      <w:r w:rsidRPr="004B1F6B">
        <w:rPr>
          <w:rFonts w:ascii="Arial" w:hAnsi="Arial" w:cs="Arial"/>
          <w:color w:val="333333"/>
          <w:sz w:val="20"/>
          <w:szCs w:val="20"/>
          <w:shd w:val="clear" w:color="auto" w:fill="FFFFFF"/>
        </w:rPr>
        <w:t>bioanalyser</w:t>
      </w:r>
      <w:proofErr w:type="spellEnd"/>
      <w:r w:rsidRPr="004B1F6B">
        <w:rPr>
          <w:rFonts w:ascii="Arial" w:hAnsi="Arial" w:cs="Arial"/>
          <w:color w:val="333333"/>
          <w:sz w:val="20"/>
          <w:szCs w:val="20"/>
          <w:shd w:val="clear" w:color="auto" w:fill="FFFFFF"/>
        </w:rPr>
        <w:t xml:space="preserve"> 2100 system, Agilent Technologies TDA UK Limited, Stockport, UK).  Briefly, mRNA was enriched from total RNA before reverse transcription, and adenylation and barcode ligation was performed after the synthesis of double stranded cDNA.  Ligated libraries were enriched with a limited amplification.  Indexed libraries were normalised, pooled and sequenced on th</w:t>
      </w:r>
      <w:r w:rsidR="007C7EA3">
        <w:rPr>
          <w:rFonts w:ascii="Arial" w:hAnsi="Arial" w:cs="Arial"/>
          <w:color w:val="333333"/>
          <w:sz w:val="20"/>
          <w:szCs w:val="20"/>
          <w:shd w:val="clear" w:color="auto" w:fill="FFFFFF"/>
        </w:rPr>
        <w:t xml:space="preserve">e Illumina </w:t>
      </w:r>
      <w:proofErr w:type="spellStart"/>
      <w:r w:rsidR="007C7EA3">
        <w:rPr>
          <w:rFonts w:ascii="Arial" w:hAnsi="Arial" w:cs="Arial"/>
          <w:color w:val="333333"/>
          <w:sz w:val="20"/>
          <w:szCs w:val="20"/>
          <w:shd w:val="clear" w:color="auto" w:fill="FFFFFF"/>
        </w:rPr>
        <w:t>HiSeq</w:t>
      </w:r>
      <w:proofErr w:type="spellEnd"/>
      <w:r w:rsidR="007C7EA3">
        <w:rPr>
          <w:rFonts w:ascii="Arial" w:hAnsi="Arial" w:cs="Arial"/>
          <w:color w:val="333333"/>
          <w:sz w:val="20"/>
          <w:szCs w:val="20"/>
          <w:shd w:val="clear" w:color="auto" w:fill="FFFFFF"/>
        </w:rPr>
        <w:t xml:space="preserve"> 4000 platform with </w:t>
      </w:r>
      <w:r w:rsidRPr="004B1F6B">
        <w:rPr>
          <w:rFonts w:ascii="Arial" w:hAnsi="Arial" w:cs="Arial"/>
          <w:color w:val="333333"/>
          <w:sz w:val="20"/>
          <w:szCs w:val="20"/>
          <w:shd w:val="clear" w:color="auto" w:fill="FFFFFF"/>
        </w:rPr>
        <w:t>single-end reads (SE50) at the Genomics Core Facility, Cancer Research UK Cambridge Institute, Cambridge, UK.</w:t>
      </w:r>
    </w:p>
    <w:p w14:paraId="2E7303E1" w14:textId="77777777" w:rsidR="00104617" w:rsidRPr="004B1F6B" w:rsidRDefault="00104617" w:rsidP="00746ADC">
      <w:pPr>
        <w:rPr>
          <w:rFonts w:ascii="Arial" w:hAnsi="Arial" w:cs="Arial"/>
          <w:color w:val="333333"/>
          <w:sz w:val="20"/>
          <w:szCs w:val="20"/>
          <w:shd w:val="clear" w:color="auto" w:fill="FFFFFF"/>
        </w:rPr>
      </w:pPr>
    </w:p>
    <w:p w14:paraId="0D688DE8" w14:textId="4B44546D" w:rsidR="00104617" w:rsidRPr="009C272E" w:rsidRDefault="00104617" w:rsidP="009C272E">
      <w:pPr>
        <w:rPr>
          <w:rPrChange w:id="120" w:author="Xiaohui Zhao" w:date="2019-09-18T10:35:00Z">
            <w:rPr>
              <w:rFonts w:ascii="Arial" w:hAnsi="Arial" w:cs="Arial"/>
              <w:color w:val="333333"/>
              <w:sz w:val="20"/>
              <w:szCs w:val="20"/>
              <w:shd w:val="clear" w:color="auto" w:fill="FFFFFF"/>
            </w:rPr>
          </w:rPrChange>
        </w:rPr>
      </w:pPr>
      <w:r w:rsidRPr="004B1F6B">
        <w:rPr>
          <w:rFonts w:ascii="Arial" w:hAnsi="Arial" w:cs="Arial"/>
          <w:color w:val="333333"/>
          <w:sz w:val="20"/>
          <w:szCs w:val="20"/>
          <w:shd w:val="clear" w:color="auto" w:fill="FFFFFF"/>
        </w:rPr>
        <w:t xml:space="preserve">For each library, original reads files were quantified, trimmed and aligned to the </w:t>
      </w:r>
      <w:proofErr w:type="spellStart"/>
      <w:r w:rsidR="007C7EA3">
        <w:rPr>
          <w:rFonts w:ascii="Arial" w:hAnsi="Arial" w:cs="Arial"/>
          <w:color w:val="333333"/>
          <w:sz w:val="20"/>
          <w:szCs w:val="20"/>
          <w:shd w:val="clear" w:color="auto" w:fill="FFFFFF"/>
        </w:rPr>
        <w:t>Ovis</w:t>
      </w:r>
      <w:proofErr w:type="spellEnd"/>
      <w:r w:rsidR="007C7EA3">
        <w:rPr>
          <w:rFonts w:ascii="Arial" w:hAnsi="Arial" w:cs="Arial"/>
          <w:color w:val="333333"/>
          <w:sz w:val="20"/>
          <w:szCs w:val="20"/>
          <w:shd w:val="clear" w:color="auto" w:fill="FFFFFF"/>
        </w:rPr>
        <w:t xml:space="preserve"> </w:t>
      </w:r>
      <w:proofErr w:type="spellStart"/>
      <w:r w:rsidR="007C7EA3">
        <w:rPr>
          <w:rFonts w:ascii="Arial" w:hAnsi="Arial" w:cs="Arial"/>
          <w:color w:val="333333"/>
          <w:sz w:val="20"/>
          <w:szCs w:val="20"/>
          <w:shd w:val="clear" w:color="auto" w:fill="FFFFFF"/>
        </w:rPr>
        <w:t>aries</w:t>
      </w:r>
      <w:proofErr w:type="spellEnd"/>
      <w:r w:rsidR="007C7EA3">
        <w:rPr>
          <w:rFonts w:ascii="Arial" w:hAnsi="Arial" w:cs="Arial"/>
          <w:color w:val="333333"/>
          <w:sz w:val="20"/>
          <w:szCs w:val="20"/>
          <w:shd w:val="clear" w:color="auto" w:fill="FFFFFF"/>
        </w:rPr>
        <w:t xml:space="preserve"> (sheep) genome assembly </w:t>
      </w:r>
      <w:r w:rsidRPr="004B1F6B">
        <w:rPr>
          <w:rFonts w:ascii="Arial" w:hAnsi="Arial" w:cs="Arial"/>
          <w:color w:val="333333"/>
          <w:sz w:val="20"/>
          <w:szCs w:val="20"/>
          <w:shd w:val="clear" w:color="auto" w:fill="FFFFFF"/>
        </w:rPr>
        <w:t xml:space="preserve">Oar_v3.1 </w:t>
      </w:r>
      <w:r w:rsidR="007C7EA3">
        <w:rPr>
          <w:rFonts w:ascii="Arial" w:hAnsi="Arial" w:cs="Arial"/>
          <w:color w:val="333333"/>
          <w:sz w:val="20"/>
          <w:szCs w:val="20"/>
          <w:shd w:val="clear" w:color="auto" w:fill="FFFFFF"/>
        </w:rPr>
        <w:t xml:space="preserve">from the International Sheep Genome Consortium </w:t>
      </w:r>
      <w:r w:rsidRPr="004B1F6B">
        <w:rPr>
          <w:rFonts w:ascii="Arial" w:hAnsi="Arial" w:cs="Arial"/>
          <w:color w:val="333333"/>
          <w:sz w:val="20"/>
          <w:szCs w:val="20"/>
          <w:shd w:val="clear" w:color="auto" w:fill="FFFFFF"/>
        </w:rPr>
        <w:t xml:space="preserve">using Cluster-Flow pipeline tool (version v0.5 dev, </w:t>
      </w:r>
      <w:proofErr w:type="spellStart"/>
      <w:r w:rsidRPr="004B1F6B">
        <w:rPr>
          <w:rFonts w:ascii="Arial" w:hAnsi="Arial" w:cs="Arial"/>
          <w:color w:val="333333"/>
          <w:sz w:val="20"/>
          <w:szCs w:val="20"/>
          <w:shd w:val="clear" w:color="auto" w:fill="FFFFFF"/>
        </w:rPr>
        <w:t>fastqc_star</w:t>
      </w:r>
      <w:proofErr w:type="spellEnd"/>
      <w:r w:rsidRPr="004B1F6B">
        <w:rPr>
          <w:rFonts w:ascii="Arial" w:hAnsi="Arial" w:cs="Arial"/>
          <w:color w:val="333333"/>
          <w:sz w:val="20"/>
          <w:szCs w:val="20"/>
          <w:shd w:val="clear" w:color="auto" w:fill="FFFFFF"/>
        </w:rPr>
        <w:t xml:space="preserve"> pipeline; </w:t>
      </w:r>
      <w:r>
        <w:rPr>
          <w:rFonts w:ascii="Arial" w:hAnsi="Arial" w:cs="Arial"/>
          <w:color w:val="333333"/>
          <w:sz w:val="20"/>
          <w:szCs w:val="20"/>
          <w:shd w:val="clear" w:color="auto" w:fill="FFFFFF"/>
        </w:rPr>
        <w:t>47</w:t>
      </w:r>
      <w:r w:rsidRPr="004B1F6B">
        <w:rPr>
          <w:rFonts w:ascii="Arial" w:hAnsi="Arial" w:cs="Arial"/>
          <w:color w:val="333333"/>
          <w:sz w:val="20"/>
          <w:szCs w:val="20"/>
          <w:shd w:val="clear" w:color="auto" w:fill="FFFFFF"/>
        </w:rPr>
        <w:t>), including the following built-</w:t>
      </w:r>
      <w:r w:rsidR="007C7EA3">
        <w:rPr>
          <w:rFonts w:ascii="Arial" w:hAnsi="Arial" w:cs="Arial"/>
          <w:color w:val="333333"/>
          <w:sz w:val="20"/>
          <w:szCs w:val="20"/>
          <w:shd w:val="clear" w:color="auto" w:fill="FFFFFF"/>
        </w:rPr>
        <w:t xml:space="preserve">in software: </w:t>
      </w:r>
      <w:proofErr w:type="spellStart"/>
      <w:r w:rsidR="007C7EA3">
        <w:rPr>
          <w:rFonts w:ascii="Arial" w:hAnsi="Arial" w:cs="Arial"/>
          <w:color w:val="333333"/>
          <w:sz w:val="20"/>
          <w:szCs w:val="20"/>
          <w:shd w:val="clear" w:color="auto" w:fill="FFFFFF"/>
        </w:rPr>
        <w:t>fastqc</w:t>
      </w:r>
      <w:proofErr w:type="spellEnd"/>
      <w:r w:rsidR="007C7EA3">
        <w:rPr>
          <w:rFonts w:ascii="Arial" w:hAnsi="Arial" w:cs="Arial"/>
          <w:color w:val="333333"/>
          <w:sz w:val="20"/>
          <w:szCs w:val="20"/>
          <w:shd w:val="clear" w:color="auto" w:fill="FFFFFF"/>
        </w:rPr>
        <w:t xml:space="preserve"> (version 0.</w:t>
      </w:r>
      <w:r w:rsidRPr="004B1F6B">
        <w:rPr>
          <w:rFonts w:ascii="Arial" w:hAnsi="Arial" w:cs="Arial"/>
          <w:color w:val="333333"/>
          <w:sz w:val="20"/>
          <w:szCs w:val="20"/>
          <w:shd w:val="clear" w:color="auto" w:fill="FFFFFF"/>
        </w:rPr>
        <w:t xml:space="preserve">11.5; </w:t>
      </w:r>
      <w:r>
        <w:rPr>
          <w:rFonts w:ascii="Arial" w:hAnsi="Arial" w:cs="Arial"/>
          <w:color w:val="333333"/>
          <w:sz w:val="20"/>
          <w:szCs w:val="20"/>
          <w:shd w:val="clear" w:color="auto" w:fill="FFFFFF"/>
        </w:rPr>
        <w:t>48</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trim_galore</w:t>
      </w:r>
      <w:proofErr w:type="spellEnd"/>
      <w:r w:rsidRPr="004B1F6B">
        <w:rPr>
          <w:rFonts w:ascii="Arial" w:hAnsi="Arial" w:cs="Arial"/>
          <w:color w:val="333333"/>
          <w:sz w:val="20"/>
          <w:szCs w:val="20"/>
          <w:shd w:val="clear" w:color="auto" w:fill="FFFFFF"/>
        </w:rPr>
        <w:t xml:space="preserve"> (version 0.4.2; </w:t>
      </w:r>
      <w:r>
        <w:rPr>
          <w:rFonts w:ascii="Arial" w:hAnsi="Arial" w:cs="Arial"/>
          <w:color w:val="333333"/>
          <w:sz w:val="20"/>
          <w:szCs w:val="20"/>
          <w:shd w:val="clear" w:color="auto" w:fill="FFFFFF"/>
        </w:rPr>
        <w:t>49</w:t>
      </w:r>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fastq_screen</w:t>
      </w:r>
      <w:proofErr w:type="spellEnd"/>
      <w:r w:rsidRPr="004B1F6B">
        <w:rPr>
          <w:rFonts w:ascii="Arial" w:hAnsi="Arial" w:cs="Arial"/>
          <w:color w:val="333333"/>
          <w:sz w:val="20"/>
          <w:szCs w:val="20"/>
          <w:shd w:val="clear" w:color="auto" w:fill="FFFFFF"/>
        </w:rPr>
        <w:t xml:space="preserve"> (version 0.9.3; </w:t>
      </w:r>
      <w:r>
        <w:rPr>
          <w:rFonts w:ascii="Arial" w:hAnsi="Arial" w:cs="Arial"/>
          <w:color w:val="333333"/>
          <w:sz w:val="20"/>
          <w:szCs w:val="20"/>
          <w:shd w:val="clear" w:color="auto" w:fill="FFFFFF"/>
        </w:rPr>
        <w:t>50</w:t>
      </w:r>
      <w:r w:rsidRPr="004B1F6B">
        <w:rPr>
          <w:rFonts w:ascii="Arial" w:hAnsi="Arial" w:cs="Arial"/>
          <w:color w:val="333333"/>
          <w:sz w:val="20"/>
          <w:szCs w:val="20"/>
          <w:shd w:val="clear" w:color="auto" w:fill="FFFFFF"/>
        </w:rPr>
        <w:t xml:space="preserve">), </w:t>
      </w:r>
      <w:del w:id="121" w:author="Xiaohui Zhao" w:date="2019-09-18T13:52:00Z">
        <w:r w:rsidRPr="004B1F6B" w:rsidDel="00B97D7E">
          <w:rPr>
            <w:rFonts w:ascii="Arial" w:hAnsi="Arial" w:cs="Arial"/>
            <w:color w:val="333333"/>
            <w:sz w:val="20"/>
            <w:szCs w:val="20"/>
            <w:shd w:val="clear" w:color="auto" w:fill="FFFFFF"/>
          </w:rPr>
          <w:delText xml:space="preserve">multiqc </w:delText>
        </w:r>
      </w:del>
      <w:proofErr w:type="spellStart"/>
      <w:ins w:id="122" w:author="Xiaohui Zhao" w:date="2019-09-18T13:52:00Z">
        <w:r w:rsidR="00B97D7E">
          <w:rPr>
            <w:rFonts w:ascii="Arial" w:hAnsi="Arial" w:cs="Arial"/>
            <w:color w:val="333333"/>
            <w:sz w:val="20"/>
            <w:szCs w:val="20"/>
            <w:shd w:val="clear" w:color="auto" w:fill="FFFFFF"/>
          </w:rPr>
          <w:t>MultiQC</w:t>
        </w:r>
        <w:proofErr w:type="spellEnd"/>
        <w:r w:rsidR="00B97D7E" w:rsidRPr="004B1F6B">
          <w:rPr>
            <w:rFonts w:ascii="Arial" w:hAnsi="Arial" w:cs="Arial"/>
            <w:color w:val="333333"/>
            <w:sz w:val="20"/>
            <w:szCs w:val="20"/>
            <w:shd w:val="clear" w:color="auto" w:fill="FFFFFF"/>
          </w:rPr>
          <w:t xml:space="preserve"> </w:t>
        </w:r>
      </w:ins>
      <w:r w:rsidRPr="004B1F6B">
        <w:rPr>
          <w:rFonts w:ascii="Arial" w:hAnsi="Arial" w:cs="Arial"/>
          <w:color w:val="333333"/>
          <w:sz w:val="20"/>
          <w:szCs w:val="20"/>
          <w:shd w:val="clear" w:color="auto" w:fill="FFFFFF"/>
        </w:rPr>
        <w:t xml:space="preserve">(version 0.9dev; </w:t>
      </w:r>
      <w:r>
        <w:rPr>
          <w:rFonts w:ascii="Arial" w:hAnsi="Arial" w:cs="Arial"/>
          <w:color w:val="333333"/>
          <w:sz w:val="20"/>
          <w:szCs w:val="20"/>
          <w:shd w:val="clear" w:color="auto" w:fill="FFFFFF"/>
        </w:rPr>
        <w:t>51</w:t>
      </w:r>
      <w:r w:rsidRPr="004B1F6B">
        <w:rPr>
          <w:rFonts w:ascii="Arial" w:hAnsi="Arial" w:cs="Arial"/>
          <w:color w:val="333333"/>
          <w:sz w:val="20"/>
          <w:szCs w:val="20"/>
          <w:shd w:val="clear" w:color="auto" w:fill="FFFFFF"/>
        </w:rPr>
        <w:t xml:space="preserve">) and reads alignment software STAR (version 2.5.1b_modified; </w:t>
      </w:r>
      <w:r>
        <w:rPr>
          <w:rFonts w:ascii="Arial" w:hAnsi="Arial" w:cs="Arial"/>
          <w:color w:val="333333"/>
          <w:sz w:val="20"/>
          <w:szCs w:val="20"/>
          <w:shd w:val="clear" w:color="auto" w:fill="FFFFFF"/>
        </w:rPr>
        <w:t>52</w:t>
      </w:r>
      <w:r w:rsidRPr="004B1F6B">
        <w:rPr>
          <w:rFonts w:ascii="Arial" w:hAnsi="Arial" w:cs="Arial"/>
          <w:color w:val="333333"/>
          <w:sz w:val="20"/>
          <w:szCs w:val="20"/>
          <w:shd w:val="clear" w:color="auto" w:fill="FFFFFF"/>
        </w:rPr>
        <w:t xml:space="preserve">).  </w:t>
      </w:r>
      <w:r w:rsidR="000C097C">
        <w:rPr>
          <w:rFonts w:ascii="Arial" w:hAnsi="Arial" w:cs="Arial"/>
          <w:color w:val="333333"/>
          <w:sz w:val="20"/>
          <w:szCs w:val="20"/>
          <w:shd w:val="clear" w:color="auto" w:fill="FFFFFF"/>
        </w:rPr>
        <w:t>Further details can be found in the data report (</w:t>
      </w:r>
      <w:ins w:id="123" w:author="Xiaohui Zhao" w:date="2019-09-17T16:26:00Z">
        <w:r w:rsidR="00B52FFE" w:rsidRPr="00B52FFE">
          <w:rPr>
            <w:rFonts w:ascii="Arial" w:hAnsi="Arial" w:cs="Arial"/>
            <w:color w:val="333333"/>
            <w:sz w:val="20"/>
            <w:szCs w:val="20"/>
            <w:shd w:val="clear" w:color="auto" w:fill="FFFFFF"/>
          </w:rPr>
          <w:t>https://github.com/xz289/2019_Alison_</w:t>
        </w:r>
        <w:commentRangeStart w:id="124"/>
        <w:r w:rsidR="00B52FFE" w:rsidRPr="00B52FFE">
          <w:rPr>
            <w:rFonts w:ascii="Arial" w:hAnsi="Arial" w:cs="Arial"/>
            <w:color w:val="333333"/>
            <w:sz w:val="20"/>
            <w:szCs w:val="20"/>
            <w:shd w:val="clear" w:color="auto" w:fill="FFFFFF"/>
          </w:rPr>
          <w:t>Forhead.git</w:t>
        </w:r>
        <w:r w:rsidR="00B52FFE" w:rsidRPr="00B52FFE" w:rsidDel="00B52FFE">
          <w:rPr>
            <w:rFonts w:ascii="Arial" w:hAnsi="Arial" w:cs="Arial"/>
            <w:color w:val="333333"/>
            <w:sz w:val="20"/>
            <w:szCs w:val="20"/>
            <w:shd w:val="clear" w:color="auto" w:fill="FFFFFF"/>
          </w:rPr>
          <w:t xml:space="preserve"> </w:t>
        </w:r>
      </w:ins>
      <w:del w:id="125" w:author="Xiaohui Zhao" w:date="2019-09-17T16:26:00Z">
        <w:r w:rsidR="000C097C" w:rsidRPr="00056F7E" w:rsidDel="00B52FFE">
          <w:rPr>
            <w:rFonts w:ascii="Arial" w:hAnsi="Arial" w:cs="Arial"/>
            <w:color w:val="FF0000"/>
            <w:sz w:val="20"/>
            <w:szCs w:val="20"/>
            <w:shd w:val="clear" w:color="auto" w:fill="FFFFFF"/>
          </w:rPr>
          <w:delText>supplementary data link</w:delText>
        </w:r>
      </w:del>
      <w:r w:rsidR="000C097C">
        <w:rPr>
          <w:rFonts w:ascii="Arial" w:hAnsi="Arial" w:cs="Arial"/>
          <w:color w:val="333333"/>
          <w:sz w:val="20"/>
          <w:szCs w:val="20"/>
          <w:shd w:val="clear" w:color="auto" w:fill="FFFFFF"/>
        </w:rPr>
        <w:t xml:space="preserve">).  </w:t>
      </w:r>
      <w:commentRangeEnd w:id="124"/>
      <w:r w:rsidR="004B5B3C">
        <w:rPr>
          <w:rStyle w:val="CommentReference"/>
        </w:rPr>
        <w:commentReference w:id="124"/>
      </w:r>
      <w:r w:rsidRPr="004B1F6B">
        <w:rPr>
          <w:rFonts w:ascii="Arial" w:hAnsi="Arial" w:cs="Arial"/>
          <w:color w:val="333333"/>
          <w:sz w:val="20"/>
          <w:szCs w:val="20"/>
          <w:shd w:val="clear" w:color="auto" w:fill="FFFFFF"/>
        </w:rPr>
        <w:t xml:space="preserve">Mapped reads were sorted and indexed with </w:t>
      </w:r>
      <w:proofErr w:type="spellStart"/>
      <w:r w:rsidRPr="004B1F6B">
        <w:rPr>
          <w:rFonts w:ascii="Arial" w:hAnsi="Arial" w:cs="Arial"/>
          <w:color w:val="333333"/>
          <w:sz w:val="20"/>
          <w:szCs w:val="20"/>
          <w:shd w:val="clear" w:color="auto" w:fill="FFFFFF"/>
        </w:rPr>
        <w:t>samtools</w:t>
      </w:r>
      <w:proofErr w:type="spellEnd"/>
      <w:r w:rsidRPr="004B1F6B">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53</w:t>
      </w:r>
      <w:r w:rsidRPr="004B1F6B">
        <w:rPr>
          <w:rFonts w:ascii="Arial" w:hAnsi="Arial" w:cs="Arial"/>
          <w:color w:val="333333"/>
          <w:sz w:val="20"/>
          <w:szCs w:val="20"/>
          <w:shd w:val="clear" w:color="auto" w:fill="FFFFFF"/>
        </w:rPr>
        <w:t xml:space="preserve">).  Subread software (version 1.5.0-p2; </w:t>
      </w:r>
      <w:r>
        <w:rPr>
          <w:rFonts w:ascii="Arial" w:hAnsi="Arial" w:cs="Arial"/>
          <w:color w:val="333333"/>
          <w:sz w:val="20"/>
          <w:szCs w:val="20"/>
          <w:shd w:val="clear" w:color="auto" w:fill="FFFFFF"/>
        </w:rPr>
        <w:t>54</w:t>
      </w:r>
      <w:r w:rsidRPr="004B1F6B">
        <w:rPr>
          <w:rFonts w:ascii="Arial" w:hAnsi="Arial" w:cs="Arial"/>
          <w:color w:val="333333"/>
          <w:sz w:val="20"/>
          <w:szCs w:val="20"/>
          <w:shd w:val="clear" w:color="auto" w:fill="FFFFFF"/>
        </w:rPr>
        <w:t xml:space="preserve">) with the function </w:t>
      </w:r>
      <w:proofErr w:type="spellStart"/>
      <w:r w:rsidRPr="004B1F6B">
        <w:rPr>
          <w:rFonts w:ascii="Arial" w:hAnsi="Arial" w:cs="Arial"/>
          <w:color w:val="333333"/>
          <w:sz w:val="20"/>
          <w:szCs w:val="20"/>
          <w:shd w:val="clear" w:color="auto" w:fill="FFFFFF"/>
        </w:rPr>
        <w:t>featureCounts</w:t>
      </w:r>
      <w:proofErr w:type="spellEnd"/>
      <w:r w:rsidRPr="004B1F6B">
        <w:rPr>
          <w:rFonts w:ascii="Arial" w:hAnsi="Arial" w:cs="Arial"/>
          <w:color w:val="333333"/>
          <w:sz w:val="20"/>
          <w:szCs w:val="20"/>
          <w:shd w:val="clear" w:color="auto" w:fill="FFFFFF"/>
        </w:rPr>
        <w:t xml:space="preserve"> was applied to the indexed bam files to count the mapped reads/fragments per annotated gene from the annotation</w:t>
      </w:r>
      <w:ins w:id="126" w:author="Xiaohui Zhao" w:date="2019-09-18T13:52:00Z">
        <w:r w:rsidR="00B97D7E">
          <w:rPr>
            <w:rFonts w:ascii="Arial" w:hAnsi="Arial" w:cs="Arial"/>
            <w:color w:val="333333"/>
            <w:sz w:val="20"/>
            <w:szCs w:val="20"/>
            <w:shd w:val="clear" w:color="auto" w:fill="FFFFFF"/>
          </w:rPr>
          <w:t xml:space="preserve"> GTF </w:t>
        </w:r>
      </w:ins>
      <w:del w:id="127" w:author="Xiaohui Zhao" w:date="2019-09-18T13:52:00Z">
        <w:r w:rsidRPr="004B1F6B" w:rsidDel="00B97D7E">
          <w:rPr>
            <w:rFonts w:ascii="Arial" w:hAnsi="Arial" w:cs="Arial"/>
            <w:color w:val="333333"/>
            <w:sz w:val="20"/>
            <w:szCs w:val="20"/>
            <w:shd w:val="clear" w:color="auto" w:fill="FFFFFF"/>
          </w:rPr>
          <w:delText xml:space="preserve"> </w:delText>
        </w:r>
        <w:r w:rsidR="000C097C" w:rsidDel="00B97D7E">
          <w:rPr>
            <w:rFonts w:ascii="Arial" w:hAnsi="Arial" w:cs="Arial"/>
            <w:color w:val="333333"/>
            <w:sz w:val="20"/>
            <w:szCs w:val="20"/>
            <w:shd w:val="clear" w:color="auto" w:fill="FFFFFF"/>
          </w:rPr>
          <w:delText>gtf.</w:delText>
        </w:r>
      </w:del>
      <w:r w:rsidRPr="004B1F6B">
        <w:rPr>
          <w:rFonts w:ascii="Arial" w:hAnsi="Arial" w:cs="Arial"/>
          <w:color w:val="333333"/>
          <w:sz w:val="20"/>
          <w:szCs w:val="20"/>
          <w:shd w:val="clear" w:color="auto" w:fill="FFFFFF"/>
        </w:rPr>
        <w:t xml:space="preserve">file provided for the sheep genome (Oar_v3.1) release. </w:t>
      </w:r>
    </w:p>
    <w:p w14:paraId="7F18B579" w14:textId="77777777" w:rsidR="00104617" w:rsidRPr="004B1F6B" w:rsidRDefault="00104617" w:rsidP="00416ADA">
      <w:pPr>
        <w:rPr>
          <w:rFonts w:ascii="Arial" w:hAnsi="Arial" w:cs="Arial"/>
          <w:color w:val="333333"/>
          <w:sz w:val="20"/>
          <w:szCs w:val="20"/>
          <w:shd w:val="clear" w:color="auto" w:fill="FFFFFF"/>
        </w:rPr>
      </w:pPr>
    </w:p>
    <w:p w14:paraId="71F6EC00" w14:textId="728477BB" w:rsidR="00104617" w:rsidRPr="004B1F6B" w:rsidRDefault="00104617" w:rsidP="00416ADA">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Initial quality control included PCA and data from two fetuses were removed as outliers before further analysis.  Differentially expressed genes were identified using R (version 3.5.3) DESeq2 package (version 1.22.2; </w:t>
      </w:r>
      <w:r>
        <w:rPr>
          <w:rFonts w:ascii="Arial" w:hAnsi="Arial" w:cs="Arial"/>
          <w:color w:val="333333"/>
          <w:sz w:val="20"/>
          <w:szCs w:val="20"/>
          <w:shd w:val="clear" w:color="auto" w:fill="FFFFFF"/>
        </w:rPr>
        <w:t>55</w:t>
      </w:r>
      <w:r w:rsidRPr="004B1F6B">
        <w:rPr>
          <w:rFonts w:ascii="Arial" w:hAnsi="Arial" w:cs="Arial"/>
          <w:color w:val="333333"/>
          <w:sz w:val="20"/>
          <w:szCs w:val="20"/>
          <w:shd w:val="clear" w:color="auto" w:fill="FFFFFF"/>
        </w:rPr>
        <w:t xml:space="preserve">), using variance stabilizing transformed expression for counts.  Genes with more than one read across all samples within a contrast were retained.  Additional filtering of genes with low mean read counts was automatically applied by DESeq2.  For each contrast, differentially expressed genes with </w:t>
      </w:r>
      <w:proofErr w:type="spellStart"/>
      <w:r w:rsidR="000C097C" w:rsidRPr="000C097C">
        <w:rPr>
          <w:rFonts w:ascii="Arial" w:hAnsi="Arial" w:cs="Arial"/>
          <w:color w:val="333333"/>
          <w:sz w:val="20"/>
          <w:szCs w:val="20"/>
          <w:shd w:val="clear" w:color="auto" w:fill="FFFFFF"/>
        </w:rPr>
        <w:t>Benjamini</w:t>
      </w:r>
      <w:proofErr w:type="spellEnd"/>
      <w:r w:rsidR="000C097C" w:rsidRPr="000C097C">
        <w:rPr>
          <w:rFonts w:ascii="Arial" w:hAnsi="Arial" w:cs="Arial"/>
          <w:color w:val="333333"/>
          <w:sz w:val="20"/>
          <w:szCs w:val="20"/>
          <w:shd w:val="clear" w:color="auto" w:fill="FFFFFF"/>
        </w:rPr>
        <w:t xml:space="preserve">-Hochberg adjusted </w:t>
      </w:r>
      <w:r w:rsidRPr="004B1F6B">
        <w:rPr>
          <w:rFonts w:ascii="Arial" w:hAnsi="Arial" w:cs="Arial"/>
          <w:color w:val="333333"/>
          <w:sz w:val="20"/>
          <w:szCs w:val="20"/>
          <w:shd w:val="clear" w:color="auto" w:fill="FFFFFF"/>
        </w:rPr>
        <w:t>P-values &lt; 0.05 were identified</w:t>
      </w:r>
      <w:ins w:id="128" w:author="Xiaohui Zhao" w:date="2019-09-17T16:27:00Z">
        <w:r w:rsidR="009321A6">
          <w:rPr>
            <w:rFonts w:ascii="Arial" w:hAnsi="Arial" w:cs="Arial"/>
            <w:color w:val="333333"/>
            <w:sz w:val="20"/>
            <w:szCs w:val="20"/>
            <w:shd w:val="clear" w:color="auto" w:fill="FFFFFF"/>
          </w:rPr>
          <w:t xml:space="preserve">. </w:t>
        </w:r>
      </w:ins>
      <w:ins w:id="129" w:author="Xiaohui Zhao" w:date="2019-09-18T13:53:00Z">
        <w:r w:rsidR="00B97D7E">
          <w:rPr>
            <w:rFonts w:ascii="Arial" w:hAnsi="Arial" w:cs="Arial"/>
            <w:color w:val="333333"/>
            <w:sz w:val="20"/>
            <w:szCs w:val="20"/>
            <w:shd w:val="clear" w:color="auto" w:fill="FFFFFF"/>
          </w:rPr>
          <w:t xml:space="preserve">Significant </w:t>
        </w:r>
      </w:ins>
      <w:del w:id="130" w:author="Xiaohui Zhao" w:date="2019-09-17T16:27:00Z">
        <w:r w:rsidRPr="004B1F6B" w:rsidDel="009321A6">
          <w:rPr>
            <w:rFonts w:ascii="Arial" w:hAnsi="Arial" w:cs="Arial"/>
            <w:color w:val="333333"/>
            <w:sz w:val="20"/>
            <w:szCs w:val="20"/>
            <w:shd w:val="clear" w:color="auto" w:fill="FFFFFF"/>
          </w:rPr>
          <w:delText xml:space="preserve">.  Log2 fold change in gene expression was plotted against the mean of read counts normalized by library size for each gene in MA plots.  </w:delText>
        </w:r>
      </w:del>
      <w:ins w:id="131" w:author="Xiaohui Zhao" w:date="2019-09-18T13:53:00Z">
        <w:r w:rsidR="00B97D7E">
          <w:rPr>
            <w:rFonts w:ascii="Arial" w:hAnsi="Arial" w:cs="Arial"/>
            <w:color w:val="333333"/>
            <w:sz w:val="20"/>
            <w:szCs w:val="20"/>
            <w:shd w:val="clear" w:color="auto" w:fill="FFFFFF"/>
          </w:rPr>
          <w:t>d</w:t>
        </w:r>
      </w:ins>
      <w:del w:id="132" w:author="Xiaohui Zhao" w:date="2019-09-18T13:53:00Z">
        <w:r w:rsidRPr="004B1F6B" w:rsidDel="00B97D7E">
          <w:rPr>
            <w:rFonts w:ascii="Arial" w:hAnsi="Arial" w:cs="Arial"/>
            <w:color w:val="333333"/>
            <w:sz w:val="20"/>
            <w:szCs w:val="20"/>
            <w:shd w:val="clear" w:color="auto" w:fill="FFFFFF"/>
          </w:rPr>
          <w:delText>D</w:delText>
        </w:r>
      </w:del>
      <w:r w:rsidRPr="004B1F6B">
        <w:rPr>
          <w:rFonts w:ascii="Arial" w:hAnsi="Arial" w:cs="Arial"/>
          <w:color w:val="333333"/>
          <w:sz w:val="20"/>
          <w:szCs w:val="20"/>
          <w:shd w:val="clear" w:color="auto" w:fill="FFFFFF"/>
        </w:rPr>
        <w:t>ifferent</w:t>
      </w:r>
      <w:ins w:id="133" w:author="Xiaohui Zhao" w:date="2019-09-18T13:53:00Z">
        <w:r w:rsidR="00B97D7E">
          <w:rPr>
            <w:rFonts w:ascii="Arial" w:hAnsi="Arial" w:cs="Arial"/>
            <w:color w:val="333333"/>
            <w:sz w:val="20"/>
            <w:szCs w:val="20"/>
            <w:shd w:val="clear" w:color="auto" w:fill="FFFFFF"/>
          </w:rPr>
          <w:t xml:space="preserve">ially </w:t>
        </w:r>
      </w:ins>
      <w:ins w:id="134" w:author="Xiaohui Zhao" w:date="2019-09-18T13:54:00Z">
        <w:r w:rsidR="00B97D7E">
          <w:rPr>
            <w:rFonts w:ascii="Arial" w:hAnsi="Arial" w:cs="Arial"/>
            <w:color w:val="333333"/>
            <w:sz w:val="20"/>
            <w:szCs w:val="20"/>
            <w:shd w:val="clear" w:color="auto" w:fill="FFFFFF"/>
          </w:rPr>
          <w:t xml:space="preserve">expressed genes </w:t>
        </w:r>
      </w:ins>
      <w:ins w:id="135" w:author="Xiaohui Zhao" w:date="2019-09-18T13:53:00Z">
        <w:r w:rsidR="00B97D7E">
          <w:rPr>
            <w:rFonts w:ascii="Arial" w:hAnsi="Arial" w:cs="Arial"/>
            <w:color w:val="333333"/>
            <w:sz w:val="20"/>
            <w:szCs w:val="20"/>
            <w:shd w:val="clear" w:color="auto" w:fill="FFFFFF"/>
          </w:rPr>
          <w:t xml:space="preserve">from each of the comparisons </w:t>
        </w:r>
      </w:ins>
      <w:del w:id="136" w:author="Xiaohui Zhao" w:date="2019-09-18T13:53:00Z">
        <w:r w:rsidRPr="004B1F6B" w:rsidDel="00B97D7E">
          <w:rPr>
            <w:rFonts w:ascii="Arial" w:hAnsi="Arial" w:cs="Arial"/>
            <w:color w:val="333333"/>
            <w:sz w:val="20"/>
            <w:szCs w:val="20"/>
            <w:shd w:val="clear" w:color="auto" w:fill="FFFFFF"/>
          </w:rPr>
          <w:delText xml:space="preserve"> contrasts significant </w:delText>
        </w:r>
      </w:del>
      <w:del w:id="137" w:author="Xiaohui Zhao" w:date="2019-09-18T13:54:00Z">
        <w:r w:rsidRPr="004B1F6B" w:rsidDel="00B97D7E">
          <w:rPr>
            <w:rFonts w:ascii="Arial" w:hAnsi="Arial" w:cs="Arial"/>
            <w:color w:val="333333"/>
            <w:sz w:val="20"/>
            <w:szCs w:val="20"/>
            <w:shd w:val="clear" w:color="auto" w:fill="FFFFFF"/>
          </w:rPr>
          <w:delText xml:space="preserve">expressed genes </w:delText>
        </w:r>
      </w:del>
      <w:r w:rsidRPr="004B1F6B">
        <w:rPr>
          <w:rFonts w:ascii="Arial" w:hAnsi="Arial" w:cs="Arial"/>
          <w:color w:val="333333"/>
          <w:sz w:val="20"/>
          <w:szCs w:val="20"/>
          <w:shd w:val="clear" w:color="auto" w:fill="FFFFFF"/>
        </w:rPr>
        <w:t xml:space="preserve">were plotted in volcano plots and </w:t>
      </w:r>
      <w:ins w:id="138" w:author="Xiaohui Zhao" w:date="2019-09-18T13:54:00Z">
        <w:r w:rsidR="00B97D7E">
          <w:rPr>
            <w:rFonts w:ascii="Arial" w:hAnsi="Arial" w:cs="Arial"/>
            <w:color w:val="333333"/>
            <w:sz w:val="20"/>
            <w:szCs w:val="20"/>
            <w:shd w:val="clear" w:color="auto" w:fill="FFFFFF"/>
          </w:rPr>
          <w:t>a</w:t>
        </w:r>
      </w:ins>
      <w:del w:id="139" w:author="Xiaohui Zhao" w:date="2019-09-18T13:54:00Z">
        <w:r w:rsidRPr="004B1F6B" w:rsidDel="00B97D7E">
          <w:rPr>
            <w:rFonts w:ascii="Arial" w:hAnsi="Arial" w:cs="Arial"/>
            <w:color w:val="333333"/>
            <w:sz w:val="20"/>
            <w:szCs w:val="20"/>
            <w:shd w:val="clear" w:color="auto" w:fill="FFFFFF"/>
          </w:rPr>
          <w:delText>the</w:delText>
        </w:r>
      </w:del>
      <w:r w:rsidRPr="004B1F6B">
        <w:rPr>
          <w:rFonts w:ascii="Arial" w:hAnsi="Arial" w:cs="Arial"/>
          <w:color w:val="333333"/>
          <w:sz w:val="20"/>
          <w:szCs w:val="20"/>
          <w:shd w:val="clear" w:color="auto" w:fill="FFFFFF"/>
        </w:rPr>
        <w:t xml:space="preserve"> summary </w:t>
      </w:r>
      <w:ins w:id="140" w:author="Xiaohui Zhao" w:date="2019-09-18T13:54:00Z">
        <w:r w:rsidR="00B97D7E">
          <w:rPr>
            <w:rFonts w:ascii="Arial" w:hAnsi="Arial" w:cs="Arial"/>
            <w:color w:val="333333"/>
            <w:sz w:val="20"/>
            <w:szCs w:val="20"/>
            <w:shd w:val="clear" w:color="auto" w:fill="FFFFFF"/>
          </w:rPr>
          <w:t xml:space="preserve">of the numbers of genes in the intersections of the comparisons were visualised using </w:t>
        </w:r>
      </w:ins>
      <w:del w:id="141" w:author="Xiaohui Zhao" w:date="2019-09-18T13:54:00Z">
        <w:r w:rsidRPr="004B1F6B" w:rsidDel="00B97D7E">
          <w:rPr>
            <w:rFonts w:ascii="Arial" w:hAnsi="Arial" w:cs="Arial"/>
            <w:color w:val="333333"/>
            <w:sz w:val="20"/>
            <w:szCs w:val="20"/>
            <w:shd w:val="clear" w:color="auto" w:fill="FFFFFF"/>
          </w:rPr>
          <w:delText xml:space="preserve">intersection number of different expressed genes were plotted using </w:delText>
        </w:r>
      </w:del>
      <w:proofErr w:type="spellStart"/>
      <w:r w:rsidRPr="004B1F6B">
        <w:rPr>
          <w:rFonts w:ascii="Arial" w:hAnsi="Arial" w:cs="Arial"/>
          <w:color w:val="333333"/>
          <w:sz w:val="20"/>
          <w:szCs w:val="20"/>
          <w:shd w:val="clear" w:color="auto" w:fill="FFFFFF"/>
        </w:rPr>
        <w:t>UpSetR</w:t>
      </w:r>
      <w:proofErr w:type="spellEnd"/>
      <w:r w:rsidRPr="004B1F6B">
        <w:rPr>
          <w:rFonts w:ascii="Arial" w:hAnsi="Arial" w:cs="Arial"/>
          <w:color w:val="333333"/>
          <w:sz w:val="20"/>
          <w:szCs w:val="20"/>
          <w:shd w:val="clear" w:color="auto" w:fill="FFFFFF"/>
        </w:rPr>
        <w:t xml:space="preserve"> (version 1.4.0).  For heatmap analysis, gene-level transcripts expression values were derived by normalised transformed values estimated by DESeq2</w:t>
      </w:r>
      <w:ins w:id="142" w:author="Xiaohui Zhao" w:date="2019-09-17T16:28:00Z">
        <w:r w:rsidR="009321A6">
          <w:rPr>
            <w:rFonts w:ascii="Arial" w:hAnsi="Arial" w:cs="Arial"/>
            <w:color w:val="333333"/>
            <w:sz w:val="20"/>
            <w:szCs w:val="20"/>
            <w:shd w:val="clear" w:color="auto" w:fill="FFFFFF"/>
          </w:rPr>
          <w:t xml:space="preserve"> for each sample</w:t>
        </w:r>
      </w:ins>
      <w:r w:rsidRPr="004B1F6B">
        <w:rPr>
          <w:rFonts w:ascii="Arial" w:hAnsi="Arial" w:cs="Arial"/>
          <w:color w:val="333333"/>
          <w:sz w:val="20"/>
          <w:szCs w:val="20"/>
          <w:shd w:val="clear" w:color="auto" w:fill="FFFFFF"/>
        </w:rPr>
        <w:t xml:space="preserve">. </w:t>
      </w:r>
    </w:p>
    <w:p w14:paraId="28C89E62" w14:textId="77777777" w:rsidR="00104617" w:rsidRPr="004B1F6B" w:rsidRDefault="00104617" w:rsidP="00416ADA">
      <w:pPr>
        <w:rPr>
          <w:rFonts w:ascii="Arial" w:hAnsi="Arial" w:cs="Arial"/>
          <w:color w:val="333333"/>
          <w:sz w:val="20"/>
          <w:szCs w:val="20"/>
          <w:shd w:val="clear" w:color="auto" w:fill="FFFFFF"/>
        </w:rPr>
      </w:pPr>
    </w:p>
    <w:p w14:paraId="3370DC1C" w14:textId="0D4DD444" w:rsidR="000C097C" w:rsidRPr="000C097C" w:rsidRDefault="00104617" w:rsidP="000C097C">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A Bayesian method</w:t>
      </w:r>
      <w:r w:rsidR="000C097C">
        <w:rPr>
          <w:rFonts w:ascii="Arial" w:hAnsi="Arial" w:cs="Arial"/>
          <w:color w:val="333333"/>
          <w:sz w:val="20"/>
          <w:szCs w:val="20"/>
          <w:shd w:val="clear" w:color="auto" w:fill="FFFFFF"/>
        </w:rPr>
        <w:t xml:space="preserve"> (</w:t>
      </w:r>
      <w:proofErr w:type="spellStart"/>
      <w:r w:rsidR="000C097C">
        <w:rPr>
          <w:rFonts w:ascii="Arial" w:hAnsi="Arial" w:cs="Arial"/>
          <w:color w:val="333333"/>
          <w:sz w:val="20"/>
          <w:szCs w:val="20"/>
          <w:shd w:val="clear" w:color="auto" w:fill="FFFFFF"/>
        </w:rPr>
        <w:t>lfcshrink</w:t>
      </w:r>
      <w:proofErr w:type="spellEnd"/>
      <w:r w:rsidR="000C097C">
        <w:rPr>
          <w:rFonts w:ascii="Arial" w:hAnsi="Arial" w:cs="Arial"/>
          <w:color w:val="333333"/>
          <w:sz w:val="20"/>
          <w:szCs w:val="20"/>
          <w:shd w:val="clear" w:color="auto" w:fill="FFFFFF"/>
        </w:rPr>
        <w:t>)</w:t>
      </w:r>
      <w:r w:rsidRPr="004B1F6B">
        <w:rPr>
          <w:rFonts w:ascii="Arial" w:hAnsi="Arial" w:cs="Arial"/>
          <w:color w:val="333333"/>
          <w:sz w:val="20"/>
          <w:szCs w:val="20"/>
          <w:shd w:val="clear" w:color="auto" w:fill="FFFFFF"/>
        </w:rPr>
        <w:t xml:space="preserve"> implemented in DESeq2 was used to moderate the log2 fold changes obtained for genes with low or variable expression levels.  Upregulated and downregulated genes in different contrasts (BH-adjusted </w:t>
      </w:r>
      <w:r w:rsidRPr="009321A6">
        <w:rPr>
          <w:rFonts w:ascii="Arial" w:hAnsi="Arial" w:cs="Arial"/>
          <w:i/>
          <w:iCs/>
          <w:color w:val="333333"/>
          <w:sz w:val="20"/>
          <w:szCs w:val="20"/>
          <w:shd w:val="clear" w:color="auto" w:fill="FFFFFF"/>
          <w:rPrChange w:id="143" w:author="Xiaohui Zhao" w:date="2019-09-17T16:27:00Z">
            <w:rPr>
              <w:rFonts w:ascii="Arial" w:hAnsi="Arial" w:cs="Arial"/>
              <w:color w:val="333333"/>
              <w:sz w:val="20"/>
              <w:szCs w:val="20"/>
              <w:shd w:val="clear" w:color="auto" w:fill="FFFFFF"/>
            </w:rPr>
          </w:rPrChange>
        </w:rPr>
        <w:t xml:space="preserve">p </w:t>
      </w:r>
      <w:r w:rsidRPr="004B1F6B">
        <w:rPr>
          <w:rFonts w:ascii="Arial" w:hAnsi="Arial" w:cs="Arial"/>
          <w:color w:val="333333"/>
          <w:sz w:val="20"/>
          <w:szCs w:val="20"/>
          <w:shd w:val="clear" w:color="auto" w:fill="FFFFFF"/>
        </w:rPr>
        <w:t>&lt; 0.0</w:t>
      </w:r>
      <w:ins w:id="144" w:author="Xiaohui Zhao" w:date="2019-09-17T16:27:00Z">
        <w:r w:rsidR="009321A6">
          <w:rPr>
            <w:rFonts w:ascii="Arial" w:hAnsi="Arial" w:cs="Arial"/>
            <w:color w:val="333333"/>
            <w:sz w:val="20"/>
            <w:szCs w:val="20"/>
            <w:shd w:val="clear" w:color="auto" w:fill="FFFFFF"/>
          </w:rPr>
          <w:t>5</w:t>
        </w:r>
      </w:ins>
      <w:del w:id="145" w:author="Xiaohui Zhao" w:date="2019-09-17T16:27:00Z">
        <w:r w:rsidRPr="004B1F6B" w:rsidDel="009321A6">
          <w:rPr>
            <w:rFonts w:ascii="Arial" w:hAnsi="Arial" w:cs="Arial"/>
            <w:color w:val="333333"/>
            <w:sz w:val="20"/>
            <w:szCs w:val="20"/>
            <w:shd w:val="clear" w:color="auto" w:fill="FFFFFF"/>
          </w:rPr>
          <w:delText>1</w:delText>
        </w:r>
      </w:del>
      <w:r w:rsidRPr="004B1F6B">
        <w:rPr>
          <w:rFonts w:ascii="Arial" w:hAnsi="Arial" w:cs="Arial"/>
          <w:color w:val="333333"/>
          <w:sz w:val="20"/>
          <w:szCs w:val="20"/>
          <w:shd w:val="clear" w:color="auto" w:fill="FFFFFF"/>
        </w:rPr>
        <w:t xml:space="preserve"> and absolute log2 fold change &gt; 1) were analysed for gene ontology (GO) term enrichment.  Gene sets were analysed for over-representation of BP (biological process) and KEGG pathway using R package </w:t>
      </w:r>
      <w:proofErr w:type="spellStart"/>
      <w:r w:rsidRPr="004B1F6B">
        <w:rPr>
          <w:rFonts w:ascii="Arial" w:hAnsi="Arial" w:cs="Arial"/>
          <w:color w:val="333333"/>
          <w:sz w:val="20"/>
          <w:szCs w:val="20"/>
          <w:shd w:val="clear" w:color="auto" w:fill="FFFFFF"/>
        </w:rPr>
        <w:t>clusterProfiler</w:t>
      </w:r>
      <w:proofErr w:type="spellEnd"/>
      <w:r w:rsidRPr="004B1F6B">
        <w:rPr>
          <w:rFonts w:ascii="Arial" w:hAnsi="Arial" w:cs="Arial"/>
          <w:color w:val="333333"/>
          <w:sz w:val="20"/>
          <w:szCs w:val="20"/>
          <w:shd w:val="clear" w:color="auto" w:fill="FFFFFF"/>
        </w:rPr>
        <w:t xml:space="preserve"> (version 3.10.1).  Significantly enriched terms were identified by applying the default </w:t>
      </w:r>
      <w:proofErr w:type="spellStart"/>
      <w:r w:rsidRPr="004B1F6B">
        <w:rPr>
          <w:rFonts w:ascii="Arial" w:hAnsi="Arial" w:cs="Arial"/>
          <w:color w:val="333333"/>
          <w:sz w:val="20"/>
          <w:szCs w:val="20"/>
          <w:shd w:val="clear" w:color="auto" w:fill="FFFFFF"/>
        </w:rPr>
        <w:t>clusterProfiler</w:t>
      </w:r>
      <w:proofErr w:type="spellEnd"/>
      <w:r w:rsidRPr="004B1F6B">
        <w:rPr>
          <w:rFonts w:ascii="Arial" w:hAnsi="Arial" w:cs="Arial"/>
          <w:color w:val="333333"/>
          <w:sz w:val="20"/>
          <w:szCs w:val="20"/>
          <w:shd w:val="clear" w:color="auto" w:fill="FFFFFF"/>
        </w:rPr>
        <w:t xml:space="preserve"> algorithm coupled with the Fisher’s exact test statistic (</w:t>
      </w:r>
      <w:ins w:id="146" w:author="Xiaohui Zhao" w:date="2019-09-17T16:27:00Z">
        <w:r w:rsidR="009321A6" w:rsidRPr="009321A6">
          <w:rPr>
            <w:rFonts w:ascii="Arial" w:hAnsi="Arial" w:cs="Arial"/>
            <w:i/>
            <w:iCs/>
            <w:color w:val="333333"/>
            <w:sz w:val="20"/>
            <w:szCs w:val="20"/>
            <w:shd w:val="clear" w:color="auto" w:fill="FFFFFF"/>
            <w:rPrChange w:id="147" w:author="Xiaohui Zhao" w:date="2019-09-17T16:28:00Z">
              <w:rPr>
                <w:rFonts w:ascii="Arial" w:hAnsi="Arial" w:cs="Arial"/>
                <w:color w:val="333333"/>
                <w:sz w:val="20"/>
                <w:szCs w:val="20"/>
                <w:shd w:val="clear" w:color="auto" w:fill="FFFFFF"/>
              </w:rPr>
            </w:rPrChange>
          </w:rPr>
          <w:t>p</w:t>
        </w:r>
      </w:ins>
      <w:del w:id="148" w:author="Xiaohui Zhao" w:date="2019-09-17T16:27:00Z">
        <w:r w:rsidRPr="004B1F6B" w:rsidDel="009321A6">
          <w:rPr>
            <w:rFonts w:ascii="Arial" w:hAnsi="Arial" w:cs="Arial"/>
            <w:color w:val="333333"/>
            <w:sz w:val="20"/>
            <w:szCs w:val="20"/>
            <w:shd w:val="clear" w:color="auto" w:fill="FFFFFF"/>
          </w:rPr>
          <w:delText>P</w:delText>
        </w:r>
      </w:del>
      <w:r w:rsidRPr="004B1F6B">
        <w:rPr>
          <w:rFonts w:ascii="Arial" w:hAnsi="Arial" w:cs="Arial"/>
          <w:color w:val="333333"/>
          <w:sz w:val="20"/>
          <w:szCs w:val="20"/>
          <w:shd w:val="clear" w:color="auto" w:fill="FFFFFF"/>
        </w:rPr>
        <w:t xml:space="preserve"> ≤ 0.05, </w:t>
      </w:r>
      <w:r w:rsidRPr="009321A6">
        <w:rPr>
          <w:rFonts w:ascii="Arial" w:hAnsi="Arial" w:cs="Arial"/>
          <w:i/>
          <w:iCs/>
          <w:color w:val="333333"/>
          <w:sz w:val="20"/>
          <w:szCs w:val="20"/>
          <w:shd w:val="clear" w:color="auto" w:fill="FFFFFF"/>
          <w:rPrChange w:id="149" w:author="Xiaohui Zhao" w:date="2019-09-17T16:28:00Z">
            <w:rPr>
              <w:rFonts w:ascii="Arial" w:hAnsi="Arial" w:cs="Arial"/>
              <w:color w:val="333333"/>
              <w:sz w:val="20"/>
              <w:szCs w:val="20"/>
              <w:shd w:val="clear" w:color="auto" w:fill="FFFFFF"/>
            </w:rPr>
          </w:rPrChange>
        </w:rPr>
        <w:t xml:space="preserve">q </w:t>
      </w:r>
      <w:r w:rsidRPr="004B1F6B">
        <w:rPr>
          <w:rFonts w:ascii="Arial" w:hAnsi="Arial" w:cs="Arial"/>
          <w:color w:val="333333"/>
          <w:sz w:val="20"/>
          <w:szCs w:val="20"/>
          <w:shd w:val="clear" w:color="auto" w:fill="FFFFFF"/>
        </w:rPr>
        <w:t xml:space="preserve">≤ 0.05).  Gene ontology plots were drawn using </w:t>
      </w:r>
      <w:r w:rsidR="000C097C">
        <w:rPr>
          <w:rFonts w:ascii="Arial" w:hAnsi="Arial" w:cs="Arial"/>
          <w:color w:val="333333"/>
          <w:sz w:val="20"/>
          <w:szCs w:val="20"/>
          <w:shd w:val="clear" w:color="auto" w:fill="FFFFFF"/>
        </w:rPr>
        <w:t>R package</w:t>
      </w:r>
      <w:r w:rsidR="000C097C" w:rsidRPr="000C097C">
        <w:rPr>
          <w:rFonts w:ascii="Arial" w:hAnsi="Arial" w:cs="Arial"/>
          <w:color w:val="333333"/>
          <w:sz w:val="20"/>
          <w:szCs w:val="20"/>
          <w:shd w:val="clear" w:color="auto" w:fill="FFFFFF"/>
        </w:rPr>
        <w:t xml:space="preserve"> ggplot2 (version 3.2.1).  Normalised read counts were used in the statistical analysis of mRNA abundance of key genes</w:t>
      </w:r>
      <w:ins w:id="150" w:author="Xiaohui Zhao" w:date="2019-09-18T13:55:00Z">
        <w:r w:rsidR="00B97D7E">
          <w:rPr>
            <w:rFonts w:ascii="Arial" w:hAnsi="Arial" w:cs="Arial"/>
            <w:color w:val="333333"/>
            <w:sz w:val="20"/>
            <w:szCs w:val="20"/>
            <w:shd w:val="clear" w:color="auto" w:fill="FFFFFF"/>
          </w:rPr>
          <w:t xml:space="preserve">. Lists of differentially expressed genes are available from </w:t>
        </w:r>
      </w:ins>
      <w:commentRangeStart w:id="151"/>
      <w:ins w:id="152" w:author="Xiaohui Zhao" w:date="2019-09-18T13:56:00Z">
        <w:r w:rsidR="00B97D7E">
          <w:rPr>
            <w:rFonts w:ascii="Arial" w:hAnsi="Arial" w:cs="Arial"/>
            <w:color w:val="333333"/>
            <w:sz w:val="20"/>
            <w:szCs w:val="20"/>
            <w:shd w:val="clear" w:color="auto" w:fill="FFFFFF"/>
          </w:rPr>
          <w:fldChar w:fldCharType="begin"/>
        </w:r>
        <w:r w:rsidR="00B97D7E">
          <w:rPr>
            <w:rFonts w:ascii="Arial" w:hAnsi="Arial" w:cs="Arial"/>
            <w:color w:val="333333"/>
            <w:sz w:val="20"/>
            <w:szCs w:val="20"/>
            <w:shd w:val="clear" w:color="auto" w:fill="FFFFFF"/>
          </w:rPr>
          <w:instrText xml:space="preserve"> HYPERLINK "</w:instrText>
        </w:r>
      </w:ins>
      <w:ins w:id="153" w:author="Xiaohui Zhao" w:date="2019-09-17T16:30:00Z">
        <w:r w:rsidR="00B97D7E" w:rsidRPr="00B97D7E">
          <w:rPr>
            <w:color w:val="333333"/>
            <w:rPrChange w:id="154" w:author="Xiaohui Zhao" w:date="2019-09-18T13:56:00Z">
              <w:rPr>
                <w:rStyle w:val="Hyperlink"/>
                <w:rFonts w:ascii="Arial" w:hAnsi="Arial" w:cs="Arial"/>
                <w:sz w:val="20"/>
                <w:szCs w:val="20"/>
                <w:shd w:val="clear" w:color="auto" w:fill="FFFFFF"/>
              </w:rPr>
            </w:rPrChange>
          </w:rPr>
          <w:instrText>https://github.com/xz289/2019_Alison_Forhead.git</w:instrText>
        </w:r>
      </w:ins>
      <w:ins w:id="155" w:author="Xiaohui Zhao" w:date="2019-09-18T13:56:00Z">
        <w:r w:rsidR="00B97D7E">
          <w:rPr>
            <w:rFonts w:ascii="Arial" w:hAnsi="Arial" w:cs="Arial"/>
            <w:color w:val="333333"/>
            <w:sz w:val="20"/>
            <w:szCs w:val="20"/>
            <w:shd w:val="clear" w:color="auto" w:fill="FFFFFF"/>
          </w:rPr>
          <w:instrText xml:space="preserve">" </w:instrText>
        </w:r>
        <w:r w:rsidR="00B97D7E">
          <w:rPr>
            <w:rFonts w:ascii="Arial" w:hAnsi="Arial" w:cs="Arial"/>
            <w:color w:val="333333"/>
            <w:sz w:val="20"/>
            <w:szCs w:val="20"/>
            <w:shd w:val="clear" w:color="auto" w:fill="FFFFFF"/>
          </w:rPr>
          <w:fldChar w:fldCharType="separate"/>
        </w:r>
      </w:ins>
      <w:ins w:id="156" w:author="Xiaohui Zhao" w:date="2019-09-17T16:30:00Z">
        <w:r w:rsidR="00B97D7E" w:rsidRPr="00B97D7E">
          <w:rPr>
            <w:rStyle w:val="Hyperlink"/>
            <w:rFonts w:ascii="Arial" w:hAnsi="Arial" w:cs="Arial"/>
            <w:sz w:val="20"/>
            <w:szCs w:val="20"/>
            <w:shd w:val="clear" w:color="auto" w:fill="FFFFFF"/>
          </w:rPr>
          <w:t>https://github.com/xz289/2019_Alison_Forhead.git</w:t>
        </w:r>
      </w:ins>
      <w:ins w:id="157" w:author="Xiaohui Zhao" w:date="2019-09-18T13:56:00Z">
        <w:r w:rsidR="00B97D7E">
          <w:rPr>
            <w:rFonts w:ascii="Arial" w:hAnsi="Arial" w:cs="Arial"/>
            <w:color w:val="333333"/>
            <w:sz w:val="20"/>
            <w:szCs w:val="20"/>
            <w:shd w:val="clear" w:color="auto" w:fill="FFFFFF"/>
          </w:rPr>
          <w:fldChar w:fldCharType="end"/>
        </w:r>
      </w:ins>
      <w:commentRangeEnd w:id="151"/>
      <w:ins w:id="158" w:author="Xiaohui Zhao" w:date="2019-09-18T13:58:00Z">
        <w:r w:rsidR="004B5B3C">
          <w:rPr>
            <w:rStyle w:val="CommentReference"/>
          </w:rPr>
          <w:commentReference w:id="151"/>
        </w:r>
      </w:ins>
      <w:del w:id="159" w:author="Xiaohui Zhao" w:date="2019-09-17T16:28:00Z">
        <w:r w:rsidR="000C097C" w:rsidRPr="000C097C" w:rsidDel="009321A6">
          <w:rPr>
            <w:rFonts w:ascii="Arial" w:hAnsi="Arial" w:cs="Arial"/>
            <w:color w:val="333333"/>
            <w:sz w:val="20"/>
            <w:szCs w:val="20"/>
            <w:shd w:val="clear" w:color="auto" w:fill="FFFFFF"/>
          </w:rPr>
          <w:delText>.</w:delText>
        </w:r>
        <w:r w:rsidR="00056F7E" w:rsidDel="009321A6">
          <w:rPr>
            <w:rFonts w:ascii="Arial" w:hAnsi="Arial" w:cs="Arial"/>
            <w:color w:val="333333"/>
            <w:sz w:val="20"/>
            <w:szCs w:val="20"/>
            <w:shd w:val="clear" w:color="auto" w:fill="FFFFFF"/>
          </w:rPr>
          <w:delText xml:space="preserve">  </w:delText>
        </w:r>
        <w:r w:rsidR="00056F7E" w:rsidRPr="00056F7E" w:rsidDel="009321A6">
          <w:rPr>
            <w:rFonts w:ascii="Arial" w:hAnsi="Arial" w:cs="Arial"/>
            <w:color w:val="FF0000"/>
            <w:sz w:val="20"/>
            <w:szCs w:val="20"/>
            <w:shd w:val="clear" w:color="auto" w:fill="FFFFFF"/>
          </w:rPr>
          <w:delText>Refer to github files?</w:delText>
        </w:r>
      </w:del>
    </w:p>
    <w:p w14:paraId="0BB8F518" w14:textId="77777777" w:rsidR="00104617" w:rsidRPr="004B1F6B" w:rsidRDefault="00104617" w:rsidP="00416ADA">
      <w:pPr>
        <w:rPr>
          <w:rFonts w:ascii="Arial" w:hAnsi="Arial" w:cs="Arial"/>
          <w:color w:val="333333"/>
          <w:sz w:val="20"/>
          <w:szCs w:val="20"/>
          <w:shd w:val="clear" w:color="auto" w:fill="FFFFFF"/>
        </w:rPr>
      </w:pPr>
    </w:p>
    <w:p w14:paraId="519F41CE" w14:textId="77777777" w:rsidR="00104617" w:rsidRPr="00056F7E" w:rsidRDefault="00104617" w:rsidP="00B32537">
      <w:pPr>
        <w:rPr>
          <w:rFonts w:ascii="Arial" w:hAnsi="Arial" w:cs="Arial"/>
          <w:i/>
          <w:sz w:val="20"/>
          <w:szCs w:val="20"/>
          <w:shd w:val="clear" w:color="auto" w:fill="FFFFFF"/>
        </w:rPr>
      </w:pPr>
      <w:r w:rsidRPr="004B1F6B">
        <w:rPr>
          <w:rFonts w:ascii="Arial" w:hAnsi="Arial" w:cs="Arial"/>
          <w:i/>
          <w:color w:val="333333"/>
          <w:sz w:val="20"/>
          <w:szCs w:val="20"/>
          <w:shd w:val="clear" w:color="auto" w:fill="FFFFFF"/>
        </w:rPr>
        <w:t>Western blotting</w:t>
      </w:r>
    </w:p>
    <w:p w14:paraId="65AC5C7E" w14:textId="77777777" w:rsidR="00104617" w:rsidRPr="004B1F6B" w:rsidRDefault="00104617" w:rsidP="00B3253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Frozen samples of fetal PAT were homogenised in cold lysis buffer (100 mg/ml; 20 mM sodium orthovanadate, 10 mM β-glycerol phosphate, 50 mM sodium fluoride and protease inhibitor cocktail (Roche, Burgess Hill, UK)) in Lysing Matrix-D tubes using a Super </w:t>
      </w:r>
      <w:proofErr w:type="spellStart"/>
      <w:r w:rsidRPr="004B1F6B">
        <w:rPr>
          <w:rFonts w:ascii="Arial" w:hAnsi="Arial" w:cs="Arial"/>
          <w:color w:val="333333"/>
          <w:sz w:val="20"/>
          <w:szCs w:val="20"/>
          <w:shd w:val="clear" w:color="auto" w:fill="FFFFFF"/>
        </w:rPr>
        <w:t>FastPrep</w:t>
      </w:r>
      <w:proofErr w:type="spellEnd"/>
      <w:r w:rsidRPr="004B1F6B">
        <w:rPr>
          <w:rFonts w:ascii="Arial" w:hAnsi="Arial" w:cs="Arial"/>
          <w:color w:val="333333"/>
          <w:sz w:val="20"/>
          <w:szCs w:val="20"/>
          <w:shd w:val="clear" w:color="auto" w:fill="FFFFFF"/>
        </w:rPr>
        <w:t xml:space="preserve"> 1 homogeniser (MP Biomedicals, Loughborough, UK).  Samples were centrifuged at 15000 g for 10 minutes at 4 °C.  Extracted protein concentration was measured by a bicinchonin</w:t>
      </w:r>
      <w:r>
        <w:rPr>
          <w:rFonts w:ascii="Arial" w:hAnsi="Arial" w:cs="Arial"/>
          <w:color w:val="333333"/>
          <w:sz w:val="20"/>
          <w:szCs w:val="20"/>
          <w:shd w:val="clear" w:color="auto" w:fill="FFFFFF"/>
        </w:rPr>
        <w:t>i</w:t>
      </w:r>
      <w:r w:rsidRPr="004B1F6B">
        <w:rPr>
          <w:rFonts w:ascii="Arial" w:hAnsi="Arial" w:cs="Arial"/>
          <w:color w:val="333333"/>
          <w:sz w:val="20"/>
          <w:szCs w:val="20"/>
          <w:shd w:val="clear" w:color="auto" w:fill="FFFFFF"/>
        </w:rPr>
        <w:t xml:space="preserve">c acid protein assay (Sigma, Poole, UK).  Prior to loading, samples were mixed with </w:t>
      </w:r>
      <w:proofErr w:type="spellStart"/>
      <w:r w:rsidRPr="004B1F6B">
        <w:rPr>
          <w:rFonts w:ascii="Arial" w:hAnsi="Arial" w:cs="Arial"/>
          <w:color w:val="333333"/>
          <w:sz w:val="20"/>
          <w:szCs w:val="20"/>
          <w:shd w:val="clear" w:color="auto" w:fill="FFFFFF"/>
        </w:rPr>
        <w:t>NuPage</w:t>
      </w:r>
      <w:proofErr w:type="spellEnd"/>
      <w:r w:rsidRPr="004B1F6B">
        <w:rPr>
          <w:rFonts w:ascii="Arial" w:hAnsi="Arial" w:cs="Arial"/>
          <w:color w:val="333333"/>
          <w:sz w:val="20"/>
          <w:szCs w:val="20"/>
          <w:shd w:val="clear" w:color="auto" w:fill="FFFFFF"/>
        </w:rPr>
        <w:t xml:space="preserve"> 4 x lithium dodecyl sulphate (LDS) loading buffer (2% LDS, 141 mM Tris base, 10% glycerol, 0.51 mM EDTA, 0.22 mM Blue G, 0.175 mM Phenol Red; Life Technologies, Loughborough, UK) and 100 mM DL-dithiothreitol, and heated to 70 °C for 10 minutes (with the exception of </w:t>
      </w:r>
      <w:r w:rsidRPr="004B1F6B">
        <w:rPr>
          <w:rFonts w:ascii="Arial" w:hAnsi="Arial" w:cs="Arial"/>
          <w:color w:val="333333"/>
          <w:sz w:val="20"/>
          <w:szCs w:val="20"/>
          <w:shd w:val="clear" w:color="auto" w:fill="FFFFFF"/>
        </w:rPr>
        <w:lastRenderedPageBreak/>
        <w:t>those for pS6K quantification, which were heated to 99 °C for 5 minutes).  Equal amounts (100 µg) of sample protein were separated using 7.5 % Mini-PROTEAN pre-cast gels (Bio</w:t>
      </w:r>
      <w:r>
        <w:rPr>
          <w:rFonts w:ascii="Arial" w:hAnsi="Arial" w:cs="Arial"/>
          <w:color w:val="333333"/>
          <w:sz w:val="20"/>
          <w:szCs w:val="20"/>
          <w:shd w:val="clear" w:color="auto" w:fill="FFFFFF"/>
        </w:rPr>
        <w:t>-R</w:t>
      </w:r>
      <w:r w:rsidRPr="004B1F6B">
        <w:rPr>
          <w:rFonts w:ascii="Arial" w:hAnsi="Arial" w:cs="Arial"/>
          <w:color w:val="333333"/>
          <w:sz w:val="20"/>
          <w:szCs w:val="20"/>
          <w:shd w:val="clear" w:color="auto" w:fill="FFFFFF"/>
        </w:rPr>
        <w:t>ad, Hemel Hempstead, UK) for 50 minutes at 150 V and transferred for 10 minutes at 11 V onto a polyvinylidene difluoride membrane (Immobilon P 0.45 µm, Millipore, Sigma) using the Pierce G2 Fast Blotter (Thermo Scientific, Loughborough, UK).  The membrane was incubated with 2.5 % non-fat milk (or bovine serum albumin for phosphorylated proteins) in Tris-buffered saline with 0.1 % Tween-20 for 1 hour at room temperature, followed by incubation overnight at 4 °C with primary antibo</w:t>
      </w:r>
      <w:r w:rsidR="00B11920">
        <w:rPr>
          <w:rFonts w:ascii="Arial" w:hAnsi="Arial" w:cs="Arial"/>
          <w:color w:val="333333"/>
          <w:sz w:val="20"/>
          <w:szCs w:val="20"/>
          <w:shd w:val="clear" w:color="auto" w:fill="FFFFFF"/>
        </w:rPr>
        <w:t>dies: rabbit polyclonal anti-</w:t>
      </w:r>
      <w:proofErr w:type="spellStart"/>
      <w:r w:rsidR="00B11920">
        <w:rPr>
          <w:rFonts w:ascii="Arial" w:hAnsi="Arial" w:cs="Arial"/>
          <w:color w:val="333333"/>
          <w:sz w:val="20"/>
          <w:szCs w:val="20"/>
          <w:shd w:val="clear" w:color="auto" w:fill="FFFFFF"/>
        </w:rPr>
        <w:t>Ins</w:t>
      </w:r>
      <w:r w:rsidRPr="004B1F6B">
        <w:rPr>
          <w:rFonts w:ascii="Arial" w:hAnsi="Arial" w:cs="Arial"/>
          <w:color w:val="333333"/>
          <w:sz w:val="20"/>
          <w:szCs w:val="20"/>
          <w:shd w:val="clear" w:color="auto" w:fill="FFFFFF"/>
        </w:rPr>
        <w:t>R</w:t>
      </w:r>
      <w:proofErr w:type="spellEnd"/>
      <w:r w:rsidRPr="004B1F6B">
        <w:rPr>
          <w:rFonts w:ascii="Arial" w:hAnsi="Arial" w:cs="Arial"/>
          <w:color w:val="333333"/>
          <w:sz w:val="20"/>
          <w:szCs w:val="20"/>
          <w:shd w:val="clear" w:color="auto" w:fill="FFFFFF"/>
        </w:rPr>
        <w:t xml:space="preserve">-β (10 µg/ml, Santa Cruz Biotechnologies, Heidelberg, Germany), rabbit polyclonal anti-IGF-1Rβ (10 µg/ml, Santa Cruz Biotechnologies), rabbit polyclonal anti-leptin receptor (1 µg/ml, </w:t>
      </w:r>
      <w:proofErr w:type="spellStart"/>
      <w:r w:rsidRPr="004B1F6B">
        <w:rPr>
          <w:rFonts w:ascii="Arial" w:hAnsi="Arial" w:cs="Arial"/>
          <w:color w:val="333333"/>
          <w:sz w:val="20"/>
          <w:szCs w:val="20"/>
          <w:shd w:val="clear" w:color="auto" w:fill="FFFFFF"/>
        </w:rPr>
        <w:t>Biorbyt</w:t>
      </w:r>
      <w:proofErr w:type="spellEnd"/>
      <w:r w:rsidRPr="004B1F6B">
        <w:rPr>
          <w:rFonts w:ascii="Arial" w:hAnsi="Arial" w:cs="Arial"/>
          <w:color w:val="333333"/>
          <w:sz w:val="20"/>
          <w:szCs w:val="20"/>
          <w:shd w:val="clear" w:color="auto" w:fill="FFFFFF"/>
        </w:rPr>
        <w:t>, Cambridge, UK), rabbit polyclonal anti-</w:t>
      </w:r>
      <w:proofErr w:type="spellStart"/>
      <w:r w:rsidRPr="004B1F6B">
        <w:rPr>
          <w:rFonts w:ascii="Arial" w:hAnsi="Arial" w:cs="Arial"/>
          <w:color w:val="333333"/>
          <w:sz w:val="20"/>
          <w:szCs w:val="20"/>
          <w:shd w:val="clear" w:color="auto" w:fill="FFFFFF"/>
        </w:rPr>
        <w:t>pAkt</w:t>
      </w:r>
      <w:proofErr w:type="spellEnd"/>
      <w:r w:rsidRPr="004B1F6B">
        <w:rPr>
          <w:rFonts w:ascii="Arial" w:hAnsi="Arial" w:cs="Arial"/>
          <w:color w:val="333333"/>
          <w:sz w:val="20"/>
          <w:szCs w:val="20"/>
          <w:shd w:val="clear" w:color="auto" w:fill="FFFFFF"/>
        </w:rPr>
        <w:t xml:space="preserve"> (1:800, Ser473, Cell Signalling Technology, Hitchin, UK), mouse monoclonal anti-Akt1 (1:1000, Cell Signalling Technology), rabbit monoclonal anti-Akt2 (1:1000, Cell Signalling Technology), rabbit polyclonal anti-</w:t>
      </w:r>
      <w:proofErr w:type="spellStart"/>
      <w:r w:rsidRPr="004B1F6B">
        <w:rPr>
          <w:rFonts w:ascii="Arial" w:hAnsi="Arial" w:cs="Arial"/>
          <w:color w:val="333333"/>
          <w:sz w:val="20"/>
          <w:szCs w:val="20"/>
          <w:shd w:val="clear" w:color="auto" w:fill="FFFFFF"/>
        </w:rPr>
        <w:t>pmTOR</w:t>
      </w:r>
      <w:proofErr w:type="spellEnd"/>
      <w:r w:rsidRPr="004B1F6B">
        <w:rPr>
          <w:rFonts w:ascii="Arial" w:hAnsi="Arial" w:cs="Arial"/>
          <w:color w:val="333333"/>
          <w:sz w:val="20"/>
          <w:szCs w:val="20"/>
          <w:shd w:val="clear" w:color="auto" w:fill="FFFFFF"/>
        </w:rPr>
        <w:t xml:space="preserve"> (1:800, Ser 2448, Cell Signalling Technology), rabbit polyclonal anti-pS6K (1:1000, </w:t>
      </w:r>
      <w:proofErr w:type="spellStart"/>
      <w:r w:rsidRPr="004B1F6B">
        <w:rPr>
          <w:rFonts w:ascii="Arial" w:hAnsi="Arial" w:cs="Arial"/>
          <w:color w:val="333333"/>
          <w:sz w:val="20"/>
          <w:szCs w:val="20"/>
          <w:shd w:val="clear" w:color="auto" w:fill="FFFFFF"/>
        </w:rPr>
        <w:t>Thr</w:t>
      </w:r>
      <w:proofErr w:type="spellEnd"/>
      <w:r w:rsidRPr="004B1F6B">
        <w:rPr>
          <w:rFonts w:ascii="Arial" w:hAnsi="Arial" w:cs="Arial"/>
          <w:color w:val="333333"/>
          <w:sz w:val="20"/>
          <w:szCs w:val="20"/>
          <w:shd w:val="clear" w:color="auto" w:fill="FFFFFF"/>
        </w:rPr>
        <w:t xml:space="preserve"> 389, Cell Signalling Technology), rabbit polyclonal anti-GLUT4 (2.5 µg/ml, Abcam, Cambridge, UK), mouse monoclonal anti-PCNA (2 mg/L, </w:t>
      </w:r>
      <w:proofErr w:type="spellStart"/>
      <w:r w:rsidRPr="004B1F6B">
        <w:rPr>
          <w:rFonts w:ascii="Arial" w:hAnsi="Arial" w:cs="Arial"/>
          <w:color w:val="333333"/>
          <w:sz w:val="20"/>
          <w:szCs w:val="20"/>
          <w:shd w:val="clear" w:color="auto" w:fill="FFFFFF"/>
        </w:rPr>
        <w:t>Dako</w:t>
      </w:r>
      <w:proofErr w:type="spellEnd"/>
      <w:r w:rsidRPr="004B1F6B">
        <w:rPr>
          <w:rFonts w:ascii="Arial" w:hAnsi="Arial" w:cs="Arial"/>
          <w:color w:val="333333"/>
          <w:sz w:val="20"/>
          <w:szCs w:val="20"/>
          <w:shd w:val="clear" w:color="auto" w:fill="FFFFFF"/>
        </w:rPr>
        <w:t>, Cambridge UK), rabbit polyclonal anti-</w:t>
      </w:r>
      <w:proofErr w:type="spellStart"/>
      <w:r w:rsidRPr="004B1F6B">
        <w:rPr>
          <w:rFonts w:ascii="Arial" w:hAnsi="Arial" w:cs="Arial"/>
          <w:color w:val="333333"/>
          <w:sz w:val="20"/>
          <w:szCs w:val="20"/>
          <w:shd w:val="clear" w:color="auto" w:fill="FFFFFF"/>
        </w:rPr>
        <w:t>PPARγ</w:t>
      </w:r>
      <w:proofErr w:type="spellEnd"/>
      <w:r w:rsidRPr="004B1F6B">
        <w:rPr>
          <w:rFonts w:ascii="Arial" w:hAnsi="Arial" w:cs="Arial"/>
          <w:color w:val="333333"/>
          <w:sz w:val="20"/>
          <w:szCs w:val="20"/>
          <w:shd w:val="clear" w:color="auto" w:fill="FFFFFF"/>
        </w:rPr>
        <w:t xml:space="preserve"> (4 µg/ml, </w:t>
      </w:r>
      <w:proofErr w:type="spellStart"/>
      <w:r w:rsidRPr="004B1F6B">
        <w:rPr>
          <w:rFonts w:ascii="Arial" w:hAnsi="Arial" w:cs="Arial"/>
          <w:color w:val="333333"/>
          <w:sz w:val="20"/>
          <w:szCs w:val="20"/>
          <w:shd w:val="clear" w:color="auto" w:fill="FFFFFF"/>
        </w:rPr>
        <w:t>Biorbyt</w:t>
      </w:r>
      <w:proofErr w:type="spellEnd"/>
      <w:r w:rsidRPr="004B1F6B">
        <w:rPr>
          <w:rFonts w:ascii="Arial" w:hAnsi="Arial" w:cs="Arial"/>
          <w:color w:val="333333"/>
          <w:sz w:val="20"/>
          <w:szCs w:val="20"/>
          <w:shd w:val="clear" w:color="auto" w:fill="FFFFFF"/>
        </w:rPr>
        <w:t>) and rabbit polyclonal anti-UCP1 (1:500, Abcam).  Each membrane was incubated with a horseradish peroxidase-conjugated anti-rabbit or anti-mouse secondary antibody (GE Healthcare, Amersham, UK) for 1 hour at room temperature.  Protein expression was visualised by addition of Clarity Western ECL chemiluminescence substrate (Bio</w:t>
      </w:r>
      <w:r>
        <w:rPr>
          <w:rFonts w:ascii="Arial" w:hAnsi="Arial" w:cs="Arial"/>
          <w:color w:val="333333"/>
          <w:sz w:val="20"/>
          <w:szCs w:val="20"/>
          <w:shd w:val="clear" w:color="auto" w:fill="FFFFFF"/>
        </w:rPr>
        <w:t>-R</w:t>
      </w:r>
      <w:r w:rsidRPr="004B1F6B">
        <w:rPr>
          <w:rFonts w:ascii="Arial" w:hAnsi="Arial" w:cs="Arial"/>
          <w:color w:val="333333"/>
          <w:sz w:val="20"/>
          <w:szCs w:val="20"/>
          <w:shd w:val="clear" w:color="auto" w:fill="FFFFFF"/>
        </w:rPr>
        <w:t>ad, Hemel Hempstead, UK) and quantified using Image Lab software (</w:t>
      </w:r>
      <w:proofErr w:type="spellStart"/>
      <w:r w:rsidRPr="004B1F6B">
        <w:rPr>
          <w:rFonts w:ascii="Arial" w:hAnsi="Arial" w:cs="Arial"/>
          <w:color w:val="333333"/>
          <w:sz w:val="20"/>
          <w:szCs w:val="20"/>
          <w:shd w:val="clear" w:color="auto" w:fill="FFFFFF"/>
        </w:rPr>
        <w:t>ChemiDoc</w:t>
      </w:r>
      <w:proofErr w:type="spellEnd"/>
      <w:r w:rsidRPr="004B1F6B">
        <w:rPr>
          <w:rFonts w:ascii="Arial" w:hAnsi="Arial" w:cs="Arial"/>
          <w:color w:val="333333"/>
          <w:sz w:val="20"/>
          <w:szCs w:val="20"/>
          <w:shd w:val="clear" w:color="auto" w:fill="FFFFFF"/>
        </w:rPr>
        <w:t>, Bio</w:t>
      </w:r>
      <w:r>
        <w:rPr>
          <w:rFonts w:ascii="Arial" w:hAnsi="Arial" w:cs="Arial"/>
          <w:color w:val="333333"/>
          <w:sz w:val="20"/>
          <w:szCs w:val="20"/>
          <w:shd w:val="clear" w:color="auto" w:fill="FFFFFF"/>
        </w:rPr>
        <w:t>-R</w:t>
      </w:r>
      <w:r w:rsidRPr="004B1F6B">
        <w:rPr>
          <w:rFonts w:ascii="Arial" w:hAnsi="Arial" w:cs="Arial"/>
          <w:color w:val="333333"/>
          <w:sz w:val="20"/>
          <w:szCs w:val="20"/>
          <w:shd w:val="clear" w:color="auto" w:fill="FFFFFF"/>
        </w:rPr>
        <w:t>ad) after normalisation to Ponceau S staining (</w:t>
      </w:r>
      <w:r>
        <w:rPr>
          <w:rFonts w:ascii="Arial" w:hAnsi="Arial" w:cs="Arial"/>
          <w:color w:val="333333"/>
          <w:sz w:val="20"/>
          <w:szCs w:val="20"/>
          <w:shd w:val="clear" w:color="auto" w:fill="FFFFFF"/>
        </w:rPr>
        <w:t>56</w:t>
      </w:r>
      <w:r w:rsidRPr="004B1F6B">
        <w:rPr>
          <w:rFonts w:ascii="Arial" w:hAnsi="Arial" w:cs="Arial"/>
          <w:color w:val="333333"/>
          <w:sz w:val="20"/>
          <w:szCs w:val="20"/>
          <w:shd w:val="clear" w:color="auto" w:fill="FFFFFF"/>
        </w:rPr>
        <w:t xml:space="preserve">).  All data were normalised to a quality control sample across all gels and expressed as fold changes, relative to the sham group at 129 </w:t>
      </w:r>
      <w:proofErr w:type="spellStart"/>
      <w:r w:rsidRPr="004B1F6B">
        <w:rPr>
          <w:rFonts w:ascii="Arial" w:hAnsi="Arial" w:cs="Arial"/>
          <w:color w:val="333333"/>
          <w:sz w:val="20"/>
          <w:szCs w:val="20"/>
          <w:shd w:val="clear" w:color="auto" w:fill="FFFFFF"/>
        </w:rPr>
        <w:t>dGA</w:t>
      </w:r>
      <w:proofErr w:type="spellEnd"/>
      <w:r w:rsidRPr="004B1F6B">
        <w:rPr>
          <w:rFonts w:ascii="Arial" w:hAnsi="Arial" w:cs="Arial"/>
          <w:color w:val="333333"/>
          <w:sz w:val="20"/>
          <w:szCs w:val="20"/>
          <w:shd w:val="clear" w:color="auto" w:fill="FFFFFF"/>
        </w:rPr>
        <w:t>, in arbitrary units.</w:t>
      </w:r>
    </w:p>
    <w:p w14:paraId="206533C1" w14:textId="77777777" w:rsidR="00104617" w:rsidRPr="004B1F6B" w:rsidRDefault="00104617" w:rsidP="00B32537">
      <w:pPr>
        <w:rPr>
          <w:rFonts w:ascii="Arial" w:hAnsi="Arial" w:cs="Arial"/>
          <w:color w:val="333333"/>
          <w:sz w:val="20"/>
          <w:szCs w:val="20"/>
          <w:shd w:val="clear" w:color="auto" w:fill="FFFFFF"/>
        </w:rPr>
      </w:pPr>
    </w:p>
    <w:p w14:paraId="657F2EC1"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Citrate synthase activity</w:t>
      </w:r>
    </w:p>
    <w:p w14:paraId="5B31926E" w14:textId="77777777" w:rsidR="00104617" w:rsidRPr="004B1F6B" w:rsidRDefault="00104617" w:rsidP="008276ED">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Citrate synthase</w:t>
      </w:r>
      <w:r>
        <w:rPr>
          <w:rFonts w:ascii="Arial" w:hAnsi="Arial" w:cs="Arial"/>
          <w:color w:val="333333"/>
          <w:sz w:val="20"/>
          <w:szCs w:val="20"/>
          <w:shd w:val="clear" w:color="auto" w:fill="FFFFFF"/>
        </w:rPr>
        <w:t xml:space="preserve"> (CS)</w:t>
      </w:r>
      <w:r w:rsidRPr="004B1F6B">
        <w:rPr>
          <w:rFonts w:ascii="Arial" w:hAnsi="Arial" w:cs="Arial"/>
          <w:color w:val="333333"/>
          <w:sz w:val="20"/>
          <w:szCs w:val="20"/>
          <w:shd w:val="clear" w:color="auto" w:fill="FFFFFF"/>
        </w:rPr>
        <w:t xml:space="preserve"> activity was measured in homogenised PAT samples by a spectrophotometric enzyme assay.  The assay buffer (pH8) contained 0.1 mM 5,5’-dithio-bis-2-nitrobenzoic acid, 1 mM oxaloacetate and 0.3 mM acetyl-CoA.  Adipose CS activity was determined from the maximum rate of change of absorbance at 412 nm and 37 °C (rate of </w:t>
      </w:r>
      <w:proofErr w:type="spellStart"/>
      <w:r w:rsidRPr="004B1F6B">
        <w:rPr>
          <w:rFonts w:ascii="Arial" w:hAnsi="Arial" w:cs="Arial"/>
          <w:color w:val="333333"/>
          <w:sz w:val="20"/>
          <w:szCs w:val="20"/>
          <w:shd w:val="clear" w:color="auto" w:fill="FFFFFF"/>
        </w:rPr>
        <w:t>thionitrobenzoic</w:t>
      </w:r>
      <w:proofErr w:type="spellEnd"/>
      <w:r w:rsidRPr="004B1F6B">
        <w:rPr>
          <w:rFonts w:ascii="Arial" w:hAnsi="Arial" w:cs="Arial"/>
          <w:color w:val="333333"/>
          <w:sz w:val="20"/>
          <w:szCs w:val="20"/>
          <w:shd w:val="clear" w:color="auto" w:fill="FFFFFF"/>
        </w:rPr>
        <w:t xml:space="preserve"> acid production) over 3 minute periods, and was expressed as µmoles per minute per mg protein, measured by a bicinchonin</w:t>
      </w:r>
      <w:r>
        <w:rPr>
          <w:rFonts w:ascii="Arial" w:hAnsi="Arial" w:cs="Arial"/>
          <w:color w:val="333333"/>
          <w:sz w:val="20"/>
          <w:szCs w:val="20"/>
          <w:shd w:val="clear" w:color="auto" w:fill="FFFFFF"/>
        </w:rPr>
        <w:t>i</w:t>
      </w:r>
      <w:r w:rsidRPr="004B1F6B">
        <w:rPr>
          <w:rFonts w:ascii="Arial" w:hAnsi="Arial" w:cs="Arial"/>
          <w:color w:val="333333"/>
          <w:sz w:val="20"/>
          <w:szCs w:val="20"/>
          <w:shd w:val="clear" w:color="auto" w:fill="FFFFFF"/>
        </w:rPr>
        <w:t>c acid protein assay.</w:t>
      </w:r>
    </w:p>
    <w:p w14:paraId="17CB6A84" w14:textId="77777777" w:rsidR="00104617" w:rsidRPr="004B1F6B" w:rsidRDefault="00104617" w:rsidP="008276ED">
      <w:pPr>
        <w:rPr>
          <w:rFonts w:ascii="Arial" w:hAnsi="Arial" w:cs="Arial"/>
          <w:color w:val="333333"/>
          <w:sz w:val="20"/>
          <w:szCs w:val="20"/>
          <w:shd w:val="clear" w:color="auto" w:fill="FFFFFF"/>
        </w:rPr>
      </w:pPr>
    </w:p>
    <w:p w14:paraId="71C21AA6" w14:textId="77777777" w:rsidR="00104617" w:rsidRPr="004B1F6B" w:rsidRDefault="00104617" w:rsidP="00B32537">
      <w:pPr>
        <w:rPr>
          <w:rFonts w:ascii="Arial" w:hAnsi="Arial" w:cs="Arial"/>
          <w:i/>
          <w:color w:val="333333"/>
          <w:sz w:val="20"/>
          <w:szCs w:val="20"/>
          <w:shd w:val="clear" w:color="auto" w:fill="FFFFFF"/>
        </w:rPr>
      </w:pPr>
      <w:r w:rsidRPr="004B1F6B">
        <w:rPr>
          <w:rFonts w:ascii="Arial" w:hAnsi="Arial" w:cs="Arial"/>
          <w:i/>
          <w:color w:val="333333"/>
          <w:sz w:val="20"/>
          <w:szCs w:val="20"/>
          <w:shd w:val="clear" w:color="auto" w:fill="FFFFFF"/>
        </w:rPr>
        <w:t xml:space="preserve">Statistical methods  </w:t>
      </w:r>
    </w:p>
    <w:p w14:paraId="3E854432" w14:textId="77777777" w:rsidR="00104617" w:rsidRPr="004B1F6B" w:rsidRDefault="00104617" w:rsidP="00B32537">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Data were analysed by three-way ANOVA with treatment, gestational age and sex of the fetus as factors (</w:t>
      </w:r>
      <w:proofErr w:type="spellStart"/>
      <w:r w:rsidRPr="004B1F6B">
        <w:rPr>
          <w:rFonts w:ascii="Arial" w:hAnsi="Arial" w:cs="Arial"/>
          <w:color w:val="333333"/>
          <w:sz w:val="20"/>
          <w:szCs w:val="20"/>
          <w:shd w:val="clear" w:color="auto" w:fill="FFFFFF"/>
        </w:rPr>
        <w:t>SigmaStat</w:t>
      </w:r>
      <w:proofErr w:type="spellEnd"/>
      <w:r w:rsidRPr="004B1F6B">
        <w:rPr>
          <w:rFonts w:ascii="Arial" w:hAnsi="Arial" w:cs="Arial"/>
          <w:color w:val="333333"/>
          <w:sz w:val="20"/>
          <w:szCs w:val="20"/>
          <w:shd w:val="clear" w:color="auto" w:fill="FFFFFF"/>
        </w:rPr>
        <w:t xml:space="preserve"> 3.5, </w:t>
      </w:r>
      <w:proofErr w:type="spellStart"/>
      <w:r w:rsidRPr="004B1F6B">
        <w:rPr>
          <w:rFonts w:ascii="Arial" w:hAnsi="Arial" w:cs="Arial"/>
          <w:color w:val="333333"/>
          <w:sz w:val="20"/>
          <w:szCs w:val="20"/>
          <w:shd w:val="clear" w:color="auto" w:fill="FFFFFF"/>
        </w:rPr>
        <w:t>Systat</w:t>
      </w:r>
      <w:proofErr w:type="spellEnd"/>
      <w:r w:rsidRPr="004B1F6B">
        <w:rPr>
          <w:rFonts w:ascii="Arial" w:hAnsi="Arial" w:cs="Arial"/>
          <w:color w:val="333333"/>
          <w:sz w:val="20"/>
          <w:szCs w:val="20"/>
          <w:shd w:val="clear" w:color="auto" w:fill="FFFFFF"/>
        </w:rPr>
        <w:t xml:space="preserve"> Software, San Jose, California, USA).  The sex of the fetus had no significant effect on any of the variables measured; data from male and female fetuses were, therefore, combined and analysed by two-way ANOVA followed by the Tukey </w:t>
      </w:r>
      <w:r w:rsidRPr="0074249D">
        <w:rPr>
          <w:rFonts w:ascii="Arial" w:hAnsi="Arial" w:cs="Arial"/>
          <w:i/>
          <w:color w:val="333333"/>
          <w:sz w:val="20"/>
          <w:szCs w:val="20"/>
          <w:shd w:val="clear" w:color="auto" w:fill="FFFFFF"/>
        </w:rPr>
        <w:t>post-hoc</w:t>
      </w:r>
      <w:r w:rsidRPr="004B1F6B">
        <w:rPr>
          <w:rFonts w:ascii="Arial" w:hAnsi="Arial" w:cs="Arial"/>
          <w:color w:val="333333"/>
          <w:sz w:val="20"/>
          <w:szCs w:val="20"/>
          <w:shd w:val="clear" w:color="auto" w:fill="FFFFFF"/>
        </w:rPr>
        <w:t xml:space="preserve"> test.  Relationships between variables were assessed by linear regression.  Significance was regarded as P˂0.05.</w:t>
      </w:r>
    </w:p>
    <w:p w14:paraId="19960F9A" w14:textId="77777777" w:rsidR="00104617" w:rsidRPr="004B1F6B" w:rsidRDefault="00104617" w:rsidP="00173A4C">
      <w:pPr>
        <w:rPr>
          <w:rFonts w:ascii="Arial" w:hAnsi="Arial" w:cs="Arial"/>
          <w:b/>
          <w:color w:val="333333"/>
          <w:sz w:val="20"/>
          <w:szCs w:val="20"/>
          <w:shd w:val="clear" w:color="auto" w:fill="FFFFFF"/>
        </w:rPr>
      </w:pPr>
      <w:r w:rsidRPr="004B1F6B">
        <w:rPr>
          <w:rFonts w:ascii="Arial" w:hAnsi="Arial" w:cs="Arial"/>
          <w:color w:val="333333"/>
          <w:sz w:val="20"/>
          <w:szCs w:val="20"/>
          <w:shd w:val="clear" w:color="auto" w:fill="FFFFFF"/>
        </w:rPr>
        <w:br w:type="page"/>
      </w:r>
      <w:r w:rsidRPr="004B1F6B">
        <w:rPr>
          <w:rFonts w:ascii="Arial" w:hAnsi="Arial" w:cs="Arial"/>
          <w:b/>
          <w:color w:val="333333"/>
          <w:sz w:val="20"/>
          <w:szCs w:val="20"/>
          <w:shd w:val="clear" w:color="auto" w:fill="FFFFFF"/>
        </w:rPr>
        <w:lastRenderedPageBreak/>
        <w:t>Acknowledgments</w:t>
      </w:r>
    </w:p>
    <w:p w14:paraId="2CE14DD4" w14:textId="77777777" w:rsidR="00104617" w:rsidRPr="004B1F6B" w:rsidRDefault="00104617" w:rsidP="00173A4C">
      <w:pPr>
        <w:rPr>
          <w:rFonts w:ascii="Arial" w:hAnsi="Arial" w:cs="Arial"/>
          <w:sz w:val="20"/>
          <w:szCs w:val="20"/>
        </w:rPr>
      </w:pPr>
      <w:r w:rsidRPr="004B1F6B">
        <w:rPr>
          <w:rFonts w:ascii="Arial" w:hAnsi="Arial" w:cs="Arial"/>
          <w:color w:val="333333"/>
          <w:sz w:val="20"/>
          <w:szCs w:val="20"/>
          <w:shd w:val="clear" w:color="auto" w:fill="FFFFFF"/>
        </w:rPr>
        <w:t>The authors would like to thank technical staff at the Department of Physiology, Development and Neuroscience, University of Cambridge for assistance with the experimental animal work, and Margaret Blackberry at the University of Western Australia for the measurement of plasma leptin and IGF concentrations.  Sample library preparation and RNA-</w:t>
      </w:r>
      <w:proofErr w:type="spellStart"/>
      <w:r w:rsidRPr="004B1F6B">
        <w:rPr>
          <w:rFonts w:ascii="Arial" w:hAnsi="Arial" w:cs="Arial"/>
          <w:color w:val="333333"/>
          <w:sz w:val="20"/>
          <w:szCs w:val="20"/>
          <w:shd w:val="clear" w:color="auto" w:fill="FFFFFF"/>
        </w:rPr>
        <w:t>seq</w:t>
      </w:r>
      <w:proofErr w:type="spellEnd"/>
      <w:r w:rsidRPr="004B1F6B">
        <w:rPr>
          <w:rFonts w:ascii="Arial" w:hAnsi="Arial" w:cs="Arial"/>
          <w:color w:val="333333"/>
          <w:sz w:val="20"/>
          <w:szCs w:val="20"/>
          <w:shd w:val="clear" w:color="auto" w:fill="FFFFFF"/>
        </w:rPr>
        <w:t xml:space="preserve"> work were performed at the Genomics and Transcriptomics core, which is funded by the UK Medical Research Council (MRC) Metabolic Disease Unit (MRC_MC_UU_12012/5) and a </w:t>
      </w:r>
      <w:proofErr w:type="spellStart"/>
      <w:r w:rsidRPr="004B1F6B">
        <w:rPr>
          <w:rFonts w:ascii="Arial" w:hAnsi="Arial" w:cs="Arial"/>
          <w:color w:val="333333"/>
          <w:sz w:val="20"/>
          <w:szCs w:val="20"/>
          <w:shd w:val="clear" w:color="auto" w:fill="FFFFFF"/>
        </w:rPr>
        <w:t>Wellcome</w:t>
      </w:r>
      <w:proofErr w:type="spellEnd"/>
      <w:r w:rsidRPr="004B1F6B">
        <w:rPr>
          <w:rFonts w:ascii="Arial" w:hAnsi="Arial" w:cs="Arial"/>
          <w:color w:val="333333"/>
          <w:sz w:val="20"/>
          <w:szCs w:val="20"/>
          <w:shd w:val="clear" w:color="auto" w:fill="FFFFFF"/>
        </w:rPr>
        <w:t xml:space="preserve"> Trust Major Award (208363/Z/17/Z).  The project was funded in part by the Biotechnology and Biological Sciences Research Council, and a Research Excellence Award from Oxford Brookes University</w:t>
      </w:r>
      <w:r>
        <w:rPr>
          <w:rFonts w:ascii="Arial" w:hAnsi="Arial" w:cs="Arial"/>
          <w:color w:val="333333"/>
          <w:sz w:val="20"/>
          <w:szCs w:val="20"/>
          <w:shd w:val="clear" w:color="auto" w:fill="FFFFFF"/>
        </w:rPr>
        <w:t xml:space="preserve"> to AJF</w:t>
      </w:r>
      <w:r w:rsidRPr="004B1F6B">
        <w:rPr>
          <w:rFonts w:ascii="Arial" w:hAnsi="Arial" w:cs="Arial"/>
          <w:color w:val="333333"/>
          <w:sz w:val="20"/>
          <w:szCs w:val="20"/>
          <w:shd w:val="clear" w:color="auto" w:fill="FFFFFF"/>
        </w:rPr>
        <w:t xml:space="preserve">.  SEH was supported by a Nigel </w:t>
      </w:r>
      <w:proofErr w:type="spellStart"/>
      <w:r w:rsidRPr="004B1F6B">
        <w:rPr>
          <w:rFonts w:ascii="Arial" w:hAnsi="Arial" w:cs="Arial"/>
          <w:color w:val="333333"/>
          <w:sz w:val="20"/>
          <w:szCs w:val="20"/>
          <w:shd w:val="clear" w:color="auto" w:fill="FFFFFF"/>
        </w:rPr>
        <w:t>Groome</w:t>
      </w:r>
      <w:proofErr w:type="spellEnd"/>
      <w:r w:rsidRPr="004B1F6B">
        <w:rPr>
          <w:rFonts w:ascii="Arial" w:hAnsi="Arial" w:cs="Arial"/>
          <w:color w:val="333333"/>
          <w:sz w:val="20"/>
          <w:szCs w:val="20"/>
          <w:shd w:val="clear" w:color="auto" w:fill="FFFFFF"/>
        </w:rPr>
        <w:t xml:space="preserve"> PhD Studentship, Oxford Brookes University.</w:t>
      </w:r>
      <w:r w:rsidRPr="004B1F6B">
        <w:rPr>
          <w:rFonts w:ascii="Arial" w:hAnsi="Arial" w:cs="Arial"/>
          <w:sz w:val="20"/>
          <w:szCs w:val="20"/>
        </w:rPr>
        <w:t xml:space="preserve">  </w:t>
      </w:r>
    </w:p>
    <w:p w14:paraId="5A739169" w14:textId="77777777" w:rsidR="00104617" w:rsidRPr="004B1F6B" w:rsidRDefault="00104617" w:rsidP="00173A4C">
      <w:pPr>
        <w:rPr>
          <w:rFonts w:ascii="Arial" w:hAnsi="Arial" w:cs="Arial"/>
          <w:sz w:val="20"/>
          <w:szCs w:val="20"/>
        </w:rPr>
      </w:pPr>
    </w:p>
    <w:p w14:paraId="1E9E495B" w14:textId="77777777" w:rsidR="00104617" w:rsidRPr="004B1F6B" w:rsidRDefault="00104617" w:rsidP="00173A4C">
      <w:pPr>
        <w:rPr>
          <w:rFonts w:ascii="Arial" w:hAnsi="Arial" w:cs="Arial"/>
          <w:b/>
          <w:color w:val="333333"/>
          <w:sz w:val="20"/>
          <w:szCs w:val="20"/>
          <w:shd w:val="clear" w:color="auto" w:fill="FFFFFF"/>
        </w:rPr>
      </w:pPr>
      <w:r w:rsidRPr="004B1F6B">
        <w:rPr>
          <w:rFonts w:ascii="Arial" w:hAnsi="Arial" w:cs="Arial"/>
          <w:b/>
          <w:color w:val="333333"/>
          <w:sz w:val="20"/>
          <w:szCs w:val="20"/>
          <w:shd w:val="clear" w:color="auto" w:fill="FFFFFF"/>
        </w:rPr>
        <w:t>References</w:t>
      </w:r>
    </w:p>
    <w:p w14:paraId="3970E43A"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1. M. Pope, H. Budge, M.E. Symonds, The developmental transition of ovine adipose tissue through early life. </w:t>
      </w:r>
      <w:r w:rsidRPr="004B1F6B">
        <w:rPr>
          <w:rFonts w:ascii="Arial" w:hAnsi="Arial" w:cs="Arial"/>
          <w:i/>
          <w:color w:val="333333"/>
          <w:sz w:val="20"/>
          <w:szCs w:val="20"/>
          <w:shd w:val="clear" w:color="auto" w:fill="FFFFFF"/>
        </w:rPr>
        <w:t>Acta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210</w:t>
      </w:r>
      <w:r w:rsidRPr="004B1F6B">
        <w:rPr>
          <w:rFonts w:ascii="Arial" w:hAnsi="Arial" w:cs="Arial"/>
          <w:color w:val="333333"/>
          <w:sz w:val="20"/>
          <w:szCs w:val="20"/>
          <w:shd w:val="clear" w:color="auto" w:fill="FFFFFF"/>
        </w:rPr>
        <w:t>, 20-30 (2014).</w:t>
      </w:r>
    </w:p>
    <w:p w14:paraId="3AF05971"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2. M.E. Symonds, M. Pope, H. Budge, The ontogeny of brown adipose tissue. </w:t>
      </w:r>
      <w:proofErr w:type="spellStart"/>
      <w:r w:rsidRPr="004B1F6B">
        <w:rPr>
          <w:rFonts w:ascii="Arial" w:hAnsi="Arial" w:cs="Arial"/>
          <w:i/>
          <w:color w:val="333333"/>
          <w:sz w:val="20"/>
          <w:szCs w:val="20"/>
          <w:shd w:val="clear" w:color="auto" w:fill="FFFFFF"/>
        </w:rPr>
        <w:t>Annu</w:t>
      </w:r>
      <w:proofErr w:type="spellEnd"/>
      <w:r w:rsidRPr="004B1F6B">
        <w:rPr>
          <w:rFonts w:ascii="Arial" w:hAnsi="Arial" w:cs="Arial"/>
          <w:i/>
          <w:color w:val="333333"/>
          <w:sz w:val="20"/>
          <w:szCs w:val="20"/>
          <w:shd w:val="clear" w:color="auto" w:fill="FFFFFF"/>
        </w:rPr>
        <w:t xml:space="preserve">. Rev. </w:t>
      </w:r>
      <w:proofErr w:type="spellStart"/>
      <w:r w:rsidRPr="004B1F6B">
        <w:rPr>
          <w:rFonts w:ascii="Arial" w:hAnsi="Arial" w:cs="Arial"/>
          <w:i/>
          <w:color w:val="333333"/>
          <w:sz w:val="20"/>
          <w:szCs w:val="20"/>
          <w:shd w:val="clear" w:color="auto" w:fill="FFFFFF"/>
        </w:rPr>
        <w:t>Nutr</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35</w:t>
      </w:r>
      <w:r w:rsidRPr="004B1F6B">
        <w:rPr>
          <w:rFonts w:ascii="Arial" w:hAnsi="Arial" w:cs="Arial"/>
          <w:color w:val="333333"/>
          <w:sz w:val="20"/>
          <w:szCs w:val="20"/>
          <w:shd w:val="clear" w:color="auto" w:fill="FFFFFF"/>
        </w:rPr>
        <w:t>, 295-320 (2015).</w:t>
      </w:r>
    </w:p>
    <w:p w14:paraId="31A40BC2"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3. A.L. Basse, K. </w:t>
      </w:r>
      <w:proofErr w:type="spellStart"/>
      <w:r w:rsidRPr="004B1F6B">
        <w:rPr>
          <w:rFonts w:ascii="Arial" w:hAnsi="Arial" w:cs="Arial"/>
          <w:color w:val="333333"/>
          <w:sz w:val="20"/>
          <w:szCs w:val="20"/>
          <w:shd w:val="clear" w:color="auto" w:fill="FFFFFF"/>
          <w:lang w:val="en-US"/>
        </w:rPr>
        <w:t>Dixen</w:t>
      </w:r>
      <w:proofErr w:type="spellEnd"/>
      <w:r w:rsidRPr="004B1F6B">
        <w:rPr>
          <w:rFonts w:ascii="Arial" w:hAnsi="Arial" w:cs="Arial"/>
          <w:color w:val="333333"/>
          <w:sz w:val="20"/>
          <w:szCs w:val="20"/>
          <w:shd w:val="clear" w:color="auto" w:fill="FFFFFF"/>
          <w:lang w:val="en-US"/>
        </w:rPr>
        <w:t xml:space="preserve">, R. Yadav, M.P. </w:t>
      </w:r>
      <w:proofErr w:type="spellStart"/>
      <w:r w:rsidRPr="004B1F6B">
        <w:rPr>
          <w:rFonts w:ascii="Arial" w:hAnsi="Arial" w:cs="Arial"/>
          <w:color w:val="333333"/>
          <w:sz w:val="20"/>
          <w:szCs w:val="20"/>
          <w:shd w:val="clear" w:color="auto" w:fill="FFFFFF"/>
          <w:lang w:val="en-US"/>
        </w:rPr>
        <w:t>Tygesen</w:t>
      </w:r>
      <w:proofErr w:type="spellEnd"/>
      <w:r w:rsidRPr="004B1F6B">
        <w:rPr>
          <w:rFonts w:ascii="Arial" w:hAnsi="Arial" w:cs="Arial"/>
          <w:color w:val="333333"/>
          <w:sz w:val="20"/>
          <w:szCs w:val="20"/>
          <w:shd w:val="clear" w:color="auto" w:fill="FFFFFF"/>
          <w:lang w:val="en-US"/>
        </w:rPr>
        <w:t xml:space="preserve">, K. </w:t>
      </w:r>
      <w:proofErr w:type="spellStart"/>
      <w:r w:rsidRPr="004B1F6B">
        <w:rPr>
          <w:rFonts w:ascii="Arial" w:hAnsi="Arial" w:cs="Arial"/>
          <w:color w:val="333333"/>
          <w:sz w:val="20"/>
          <w:szCs w:val="20"/>
          <w:shd w:val="clear" w:color="auto" w:fill="FFFFFF"/>
          <w:lang w:val="en-US"/>
        </w:rPr>
        <w:t>Qvortrup</w:t>
      </w:r>
      <w:proofErr w:type="spellEnd"/>
      <w:r w:rsidRPr="004B1F6B">
        <w:rPr>
          <w:rFonts w:ascii="Arial" w:hAnsi="Arial" w:cs="Arial"/>
          <w:color w:val="333333"/>
          <w:sz w:val="20"/>
          <w:szCs w:val="20"/>
          <w:shd w:val="clear" w:color="auto" w:fill="FFFFFF"/>
          <w:lang w:val="en-US"/>
        </w:rPr>
        <w:t xml:space="preserve">, K. Kristiansen, B. </w:t>
      </w:r>
      <w:proofErr w:type="spellStart"/>
      <w:r w:rsidRPr="004B1F6B">
        <w:rPr>
          <w:rFonts w:ascii="Arial" w:hAnsi="Arial" w:cs="Arial"/>
          <w:color w:val="333333"/>
          <w:sz w:val="20"/>
          <w:szCs w:val="20"/>
          <w:shd w:val="clear" w:color="auto" w:fill="FFFFFF"/>
          <w:lang w:val="en-US"/>
        </w:rPr>
        <w:t>Quistorff</w:t>
      </w:r>
      <w:proofErr w:type="spellEnd"/>
      <w:r w:rsidRPr="004B1F6B">
        <w:rPr>
          <w:rFonts w:ascii="Arial" w:hAnsi="Arial" w:cs="Arial"/>
          <w:color w:val="333333"/>
          <w:sz w:val="20"/>
          <w:szCs w:val="20"/>
          <w:shd w:val="clear" w:color="auto" w:fill="FFFFFF"/>
          <w:lang w:val="en-US"/>
        </w:rPr>
        <w:t xml:space="preserve">, R. Gupta, J. Wang, J.B. Hansen, Global gene expression profiling of brown to white adipose tissue transformation in sheep reveals novel transcriptional components linked to adipose remodeling. </w:t>
      </w:r>
      <w:r w:rsidRPr="004B1F6B">
        <w:rPr>
          <w:rFonts w:ascii="Arial" w:hAnsi="Arial" w:cs="Arial"/>
          <w:i/>
          <w:color w:val="333333"/>
          <w:sz w:val="20"/>
          <w:szCs w:val="20"/>
          <w:shd w:val="clear" w:color="auto" w:fill="FFFFFF"/>
          <w:lang w:val="en-US"/>
        </w:rPr>
        <w:t>BMC Genomics</w:t>
      </w:r>
      <w:r w:rsidRPr="004B1F6B">
        <w:rPr>
          <w:rFonts w:ascii="Arial" w:hAnsi="Arial" w:cs="Arial"/>
          <w:color w:val="333333"/>
          <w:sz w:val="20"/>
          <w:szCs w:val="20"/>
          <w:shd w:val="clear" w:color="auto" w:fill="FFFFFF"/>
          <w:lang w:val="en-US"/>
        </w:rPr>
        <w:t xml:space="preserve"> 16: 215 (2015).</w:t>
      </w:r>
    </w:p>
    <w:p w14:paraId="7D63E4CB"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 A. Mostyn, S. Pearce, H. Budge, M. </w:t>
      </w:r>
      <w:proofErr w:type="spellStart"/>
      <w:r w:rsidRPr="004B1F6B">
        <w:rPr>
          <w:rFonts w:ascii="Arial" w:hAnsi="Arial" w:cs="Arial"/>
          <w:color w:val="333333"/>
          <w:sz w:val="20"/>
          <w:szCs w:val="20"/>
          <w:shd w:val="clear" w:color="auto" w:fill="FFFFFF"/>
        </w:rPr>
        <w:t>Elmes</w:t>
      </w:r>
      <w:proofErr w:type="spellEnd"/>
      <w:r w:rsidRPr="004B1F6B">
        <w:rPr>
          <w:rFonts w:ascii="Arial" w:hAnsi="Arial" w:cs="Arial"/>
          <w:color w:val="333333"/>
          <w:sz w:val="20"/>
          <w:szCs w:val="20"/>
          <w:shd w:val="clear" w:color="auto" w:fill="FFFFFF"/>
        </w:rPr>
        <w:t xml:space="preserve">, A.J. </w:t>
      </w:r>
      <w:proofErr w:type="spellStart"/>
      <w:r w:rsidRPr="004B1F6B">
        <w:rPr>
          <w:rFonts w:ascii="Arial" w:hAnsi="Arial" w:cs="Arial"/>
          <w:color w:val="333333"/>
          <w:sz w:val="20"/>
          <w:szCs w:val="20"/>
          <w:shd w:val="clear" w:color="auto" w:fill="FFFFFF"/>
        </w:rPr>
        <w:t>Forhead</w:t>
      </w:r>
      <w:proofErr w:type="spellEnd"/>
      <w:r w:rsidRPr="004B1F6B">
        <w:rPr>
          <w:rFonts w:ascii="Arial" w:hAnsi="Arial" w:cs="Arial"/>
          <w:color w:val="333333"/>
          <w:sz w:val="20"/>
          <w:szCs w:val="20"/>
          <w:shd w:val="clear" w:color="auto" w:fill="FFFFFF"/>
        </w:rPr>
        <w:t xml:space="preserve">, A.L.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T. Stephenson, M.E. Symonds, Influence of cortisol on adipose tissue development in the fetal sheep during late gestation. </w:t>
      </w:r>
      <w:r w:rsidRPr="004B1F6B">
        <w:rPr>
          <w:rFonts w:ascii="Arial" w:hAnsi="Arial" w:cs="Arial"/>
          <w:i/>
          <w:color w:val="333333"/>
          <w:sz w:val="20"/>
          <w:szCs w:val="20"/>
          <w:shd w:val="clear" w:color="auto" w:fill="FFFFFF"/>
        </w:rPr>
        <w:t xml:space="preserve">J. Endocrinol. </w:t>
      </w:r>
      <w:r w:rsidRPr="004B1F6B">
        <w:rPr>
          <w:rFonts w:ascii="Arial" w:hAnsi="Arial" w:cs="Arial"/>
          <w:b/>
          <w:color w:val="333333"/>
          <w:sz w:val="20"/>
          <w:szCs w:val="20"/>
          <w:shd w:val="clear" w:color="auto" w:fill="FFFFFF"/>
        </w:rPr>
        <w:t>176</w:t>
      </w:r>
      <w:r w:rsidRPr="004B1F6B">
        <w:rPr>
          <w:rFonts w:ascii="Arial" w:hAnsi="Arial" w:cs="Arial"/>
          <w:color w:val="333333"/>
          <w:sz w:val="20"/>
          <w:szCs w:val="20"/>
          <w:shd w:val="clear" w:color="auto" w:fill="FFFFFF"/>
        </w:rPr>
        <w:t>, 23-30 (2003).</w:t>
      </w:r>
    </w:p>
    <w:p w14:paraId="7C4D3F58"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 D.M. O' Connor, D. </w:t>
      </w:r>
      <w:proofErr w:type="spellStart"/>
      <w:r w:rsidRPr="004B1F6B">
        <w:rPr>
          <w:rFonts w:ascii="Arial" w:hAnsi="Arial" w:cs="Arial"/>
          <w:color w:val="333333"/>
          <w:sz w:val="20"/>
          <w:szCs w:val="20"/>
          <w:shd w:val="clear" w:color="auto" w:fill="FFFFFF"/>
        </w:rPr>
        <w:t>Blache</w:t>
      </w:r>
      <w:proofErr w:type="spellEnd"/>
      <w:r w:rsidRPr="004B1F6B">
        <w:rPr>
          <w:rFonts w:ascii="Arial" w:hAnsi="Arial" w:cs="Arial"/>
          <w:color w:val="333333"/>
          <w:sz w:val="20"/>
          <w:szCs w:val="20"/>
          <w:shd w:val="clear" w:color="auto" w:fill="FFFFFF"/>
        </w:rPr>
        <w:t xml:space="preserve">, N. Hoggard, E. Brookes, F.B.P. Wooding, A.L.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A.J. </w:t>
      </w:r>
      <w:proofErr w:type="spellStart"/>
      <w:r w:rsidRPr="004B1F6B">
        <w:rPr>
          <w:rFonts w:ascii="Arial" w:hAnsi="Arial" w:cs="Arial"/>
          <w:color w:val="333333"/>
          <w:sz w:val="20"/>
          <w:szCs w:val="20"/>
          <w:shd w:val="clear" w:color="auto" w:fill="FFFFFF"/>
        </w:rPr>
        <w:t>Forhead</w:t>
      </w:r>
      <w:proofErr w:type="spellEnd"/>
      <w:r w:rsidRPr="004B1F6B">
        <w:rPr>
          <w:rFonts w:ascii="Arial" w:hAnsi="Arial" w:cs="Arial"/>
          <w:color w:val="333333"/>
          <w:sz w:val="20"/>
          <w:szCs w:val="20"/>
          <w:shd w:val="clear" w:color="auto" w:fill="FFFFFF"/>
        </w:rPr>
        <w:t xml:space="preserve">, Developmental control of plasma leptin and adipose leptin messenger ribonucleic acid in the ovine fetus during late gestation: role of glucocorticoids and thyroid hormones. </w:t>
      </w:r>
      <w:r w:rsidRPr="004B1F6B">
        <w:rPr>
          <w:rFonts w:ascii="Arial" w:hAnsi="Arial" w:cs="Arial"/>
          <w:i/>
          <w:color w:val="333333"/>
          <w:sz w:val="20"/>
          <w:szCs w:val="20"/>
          <w:shd w:val="clear" w:color="auto" w:fill="FFFFFF"/>
        </w:rPr>
        <w:t>Endocrinology</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148</w:t>
      </w:r>
      <w:r w:rsidRPr="004B1F6B">
        <w:rPr>
          <w:rFonts w:ascii="Arial" w:hAnsi="Arial" w:cs="Arial"/>
          <w:color w:val="333333"/>
          <w:sz w:val="20"/>
          <w:szCs w:val="20"/>
          <w:shd w:val="clear" w:color="auto" w:fill="FFFFFF"/>
        </w:rPr>
        <w:t>, 3750-3757 (2007).</w:t>
      </w:r>
    </w:p>
    <w:p w14:paraId="3A84200F"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6. A.J. </w:t>
      </w:r>
      <w:proofErr w:type="spellStart"/>
      <w:r w:rsidRPr="004B1F6B">
        <w:rPr>
          <w:rFonts w:ascii="Arial" w:hAnsi="Arial" w:cs="Arial"/>
          <w:color w:val="333333"/>
          <w:sz w:val="20"/>
          <w:szCs w:val="20"/>
          <w:shd w:val="clear" w:color="auto" w:fill="FFFFFF"/>
          <w:lang w:val="en-US"/>
        </w:rPr>
        <w:t>Forhead</w:t>
      </w:r>
      <w:proofErr w:type="spellEnd"/>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Thyroid hormones in fetal growth and prepartum maturation. </w:t>
      </w:r>
      <w:r w:rsidRPr="004B1F6B">
        <w:rPr>
          <w:rFonts w:ascii="Arial" w:hAnsi="Arial" w:cs="Arial"/>
          <w:i/>
          <w:color w:val="333333"/>
          <w:sz w:val="20"/>
          <w:szCs w:val="20"/>
          <w:shd w:val="clear" w:color="auto" w:fill="FFFFFF"/>
          <w:lang w:val="en-US"/>
        </w:rPr>
        <w:t>J. Endocrinol.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221</w:t>
      </w:r>
      <w:r w:rsidRPr="004B1F6B">
        <w:rPr>
          <w:rFonts w:ascii="Arial" w:hAnsi="Arial" w:cs="Arial"/>
          <w:color w:val="333333"/>
          <w:sz w:val="20"/>
          <w:szCs w:val="20"/>
          <w:shd w:val="clear" w:color="auto" w:fill="FFFFFF"/>
          <w:lang w:val="en-US"/>
        </w:rPr>
        <w:t>, 87-103 (2014).</w:t>
      </w:r>
    </w:p>
    <w:p w14:paraId="79CEBA7C"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7. S.J. </w:t>
      </w:r>
      <w:proofErr w:type="spellStart"/>
      <w:r w:rsidRPr="004B1F6B">
        <w:rPr>
          <w:rFonts w:ascii="Arial" w:hAnsi="Arial" w:cs="Arial"/>
          <w:color w:val="333333"/>
          <w:sz w:val="20"/>
          <w:szCs w:val="20"/>
          <w:shd w:val="clear" w:color="auto" w:fill="FFFFFF"/>
        </w:rPr>
        <w:t>Schermer</w:t>
      </w:r>
      <w:proofErr w:type="spellEnd"/>
      <w:r w:rsidRPr="004B1F6B">
        <w:rPr>
          <w:rFonts w:ascii="Arial" w:hAnsi="Arial" w:cs="Arial"/>
          <w:color w:val="333333"/>
          <w:sz w:val="20"/>
          <w:szCs w:val="20"/>
          <w:shd w:val="clear" w:color="auto" w:fill="FFFFFF"/>
        </w:rPr>
        <w:t xml:space="preserve">, J.A. Bird, M.A. Lomax, D.A. Shepherd, M.E. Symonds, Effect of fetal thyroidectomy on brown adipose tissue and thermoregulation in </w:t>
      </w:r>
      <w:proofErr w:type="spellStart"/>
      <w:r w:rsidRPr="004B1F6B">
        <w:rPr>
          <w:rFonts w:ascii="Arial" w:hAnsi="Arial" w:cs="Arial"/>
          <w:color w:val="333333"/>
          <w:sz w:val="20"/>
          <w:szCs w:val="20"/>
          <w:shd w:val="clear" w:color="auto" w:fill="FFFFFF"/>
        </w:rPr>
        <w:t>newborn</w:t>
      </w:r>
      <w:proofErr w:type="spellEnd"/>
      <w:r w:rsidRPr="004B1F6B">
        <w:rPr>
          <w:rFonts w:ascii="Arial" w:hAnsi="Arial" w:cs="Arial"/>
          <w:color w:val="333333"/>
          <w:sz w:val="20"/>
          <w:szCs w:val="20"/>
          <w:shd w:val="clear" w:color="auto" w:fill="FFFFFF"/>
        </w:rPr>
        <w:t xml:space="preserve"> lambs. </w:t>
      </w:r>
      <w:proofErr w:type="spellStart"/>
      <w:r w:rsidRPr="004B1F6B">
        <w:rPr>
          <w:rFonts w:ascii="Arial" w:hAnsi="Arial" w:cs="Arial"/>
          <w:i/>
          <w:color w:val="333333"/>
          <w:sz w:val="20"/>
          <w:szCs w:val="20"/>
          <w:shd w:val="clear" w:color="auto" w:fill="FFFFFF"/>
        </w:rPr>
        <w:t>Reprod</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Fertil</w:t>
      </w:r>
      <w:proofErr w:type="spellEnd"/>
      <w:r w:rsidRPr="004B1F6B">
        <w:rPr>
          <w:rFonts w:ascii="Arial" w:hAnsi="Arial" w:cs="Arial"/>
          <w:i/>
          <w:color w:val="333333"/>
          <w:sz w:val="20"/>
          <w:szCs w:val="20"/>
          <w:shd w:val="clear" w:color="auto" w:fill="FFFFFF"/>
        </w:rPr>
        <w:t>. Dev.</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8</w:t>
      </w:r>
      <w:r w:rsidRPr="004B1F6B">
        <w:rPr>
          <w:rFonts w:ascii="Arial" w:hAnsi="Arial" w:cs="Arial"/>
          <w:color w:val="333333"/>
          <w:sz w:val="20"/>
          <w:szCs w:val="20"/>
          <w:shd w:val="clear" w:color="auto" w:fill="FFFFFF"/>
        </w:rPr>
        <w:t>, 995-1002 (1996).</w:t>
      </w:r>
    </w:p>
    <w:p w14:paraId="0AD51B7D"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8. A.J. </w:t>
      </w:r>
      <w:proofErr w:type="spellStart"/>
      <w:r w:rsidRPr="004B1F6B">
        <w:rPr>
          <w:rFonts w:ascii="Arial" w:hAnsi="Arial" w:cs="Arial"/>
          <w:color w:val="333333"/>
          <w:sz w:val="20"/>
          <w:szCs w:val="20"/>
          <w:shd w:val="clear" w:color="auto" w:fill="FFFFFF"/>
        </w:rPr>
        <w:t>Wassner</w:t>
      </w:r>
      <w:proofErr w:type="spellEnd"/>
      <w:r w:rsidRPr="004B1F6B">
        <w:rPr>
          <w:rFonts w:ascii="Arial" w:hAnsi="Arial" w:cs="Arial"/>
          <w:color w:val="333333"/>
          <w:sz w:val="20"/>
          <w:szCs w:val="20"/>
          <w:shd w:val="clear" w:color="auto" w:fill="FFFFFF"/>
        </w:rPr>
        <w:t xml:space="preserve">, Congenital hypothyroidism. </w:t>
      </w:r>
      <w:r w:rsidRPr="004B1F6B">
        <w:rPr>
          <w:rFonts w:ascii="Arial" w:hAnsi="Arial" w:cs="Arial"/>
          <w:i/>
          <w:color w:val="333333"/>
          <w:sz w:val="20"/>
          <w:szCs w:val="20"/>
          <w:shd w:val="clear" w:color="auto" w:fill="FFFFFF"/>
        </w:rPr>
        <w:t xml:space="preserve">Clin. </w:t>
      </w:r>
      <w:proofErr w:type="spellStart"/>
      <w:r w:rsidRPr="004B1F6B">
        <w:rPr>
          <w:rFonts w:ascii="Arial" w:hAnsi="Arial" w:cs="Arial"/>
          <w:i/>
          <w:color w:val="333333"/>
          <w:sz w:val="20"/>
          <w:szCs w:val="20"/>
          <w:shd w:val="clear" w:color="auto" w:fill="FFFFFF"/>
        </w:rPr>
        <w:t>Perinatol</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45</w:t>
      </w:r>
      <w:r w:rsidRPr="004B1F6B">
        <w:rPr>
          <w:rFonts w:ascii="Arial" w:hAnsi="Arial" w:cs="Arial"/>
          <w:color w:val="333333"/>
          <w:sz w:val="20"/>
          <w:szCs w:val="20"/>
          <w:shd w:val="clear" w:color="auto" w:fill="FFFFFF"/>
        </w:rPr>
        <w:t>, 1-18 (2018).</w:t>
      </w:r>
    </w:p>
    <w:p w14:paraId="2C8C4861" w14:textId="77777777" w:rsidR="00104617"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9. </w:t>
      </w:r>
      <w:r w:rsidRPr="004B1F6B">
        <w:rPr>
          <w:rFonts w:ascii="Arial" w:hAnsi="Arial" w:cs="Arial"/>
          <w:color w:val="333333"/>
          <w:sz w:val="20"/>
          <w:szCs w:val="20"/>
          <w:shd w:val="clear" w:color="auto" w:fill="FFFFFF"/>
        </w:rPr>
        <w:t xml:space="preserve">J. Léger, E. Ecosse, M. </w:t>
      </w:r>
      <w:proofErr w:type="spellStart"/>
      <w:r w:rsidRPr="004B1F6B">
        <w:rPr>
          <w:rFonts w:ascii="Arial" w:hAnsi="Arial" w:cs="Arial"/>
          <w:color w:val="333333"/>
          <w:sz w:val="20"/>
          <w:szCs w:val="20"/>
          <w:shd w:val="clear" w:color="auto" w:fill="FFFFFF"/>
        </w:rPr>
        <w:t>Roussey</w:t>
      </w:r>
      <w:proofErr w:type="spellEnd"/>
      <w:r w:rsidRPr="004B1F6B">
        <w:rPr>
          <w:rFonts w:ascii="Arial" w:hAnsi="Arial" w:cs="Arial"/>
          <w:color w:val="333333"/>
          <w:sz w:val="20"/>
          <w:szCs w:val="20"/>
          <w:shd w:val="clear" w:color="auto" w:fill="FFFFFF"/>
        </w:rPr>
        <w:t xml:space="preserve">, J.L. </w:t>
      </w:r>
      <w:proofErr w:type="spellStart"/>
      <w:r w:rsidRPr="004B1F6B">
        <w:rPr>
          <w:rFonts w:ascii="Arial" w:hAnsi="Arial" w:cs="Arial"/>
          <w:color w:val="333333"/>
          <w:sz w:val="20"/>
          <w:szCs w:val="20"/>
          <w:shd w:val="clear" w:color="auto" w:fill="FFFFFF"/>
        </w:rPr>
        <w:t>Lanoë</w:t>
      </w:r>
      <w:proofErr w:type="spellEnd"/>
      <w:r w:rsidRPr="004B1F6B">
        <w:rPr>
          <w:rFonts w:ascii="Arial" w:hAnsi="Arial" w:cs="Arial"/>
          <w:color w:val="333333"/>
          <w:sz w:val="20"/>
          <w:szCs w:val="20"/>
          <w:shd w:val="clear" w:color="auto" w:fill="FFFFFF"/>
        </w:rPr>
        <w:t xml:space="preserve">, B. </w:t>
      </w:r>
      <w:proofErr w:type="spellStart"/>
      <w:r w:rsidRPr="004B1F6B">
        <w:rPr>
          <w:rFonts w:ascii="Arial" w:hAnsi="Arial" w:cs="Arial"/>
          <w:color w:val="333333"/>
          <w:sz w:val="20"/>
          <w:szCs w:val="20"/>
          <w:shd w:val="clear" w:color="auto" w:fill="FFFFFF"/>
        </w:rPr>
        <w:t>Larroque</w:t>
      </w:r>
      <w:proofErr w:type="spellEnd"/>
      <w:r w:rsidRPr="004B1F6B">
        <w:rPr>
          <w:rFonts w:ascii="Arial" w:hAnsi="Arial" w:cs="Arial"/>
          <w:color w:val="333333"/>
          <w:sz w:val="20"/>
          <w:szCs w:val="20"/>
          <w:shd w:val="clear" w:color="auto" w:fill="FFFFFF"/>
        </w:rPr>
        <w:t xml:space="preserve">, Subtle health impairment and </w:t>
      </w:r>
      <w:proofErr w:type="spellStart"/>
      <w:r w:rsidRPr="004B1F6B">
        <w:rPr>
          <w:rFonts w:ascii="Arial" w:hAnsi="Arial" w:cs="Arial"/>
          <w:color w:val="333333"/>
          <w:sz w:val="20"/>
          <w:szCs w:val="20"/>
          <w:shd w:val="clear" w:color="auto" w:fill="FFFFFF"/>
        </w:rPr>
        <w:t>socioeducational</w:t>
      </w:r>
      <w:proofErr w:type="spellEnd"/>
      <w:r w:rsidRPr="004B1F6B">
        <w:rPr>
          <w:rFonts w:ascii="Arial" w:hAnsi="Arial" w:cs="Arial"/>
          <w:color w:val="333333"/>
          <w:sz w:val="20"/>
          <w:szCs w:val="20"/>
          <w:shd w:val="clear" w:color="auto" w:fill="FFFFFF"/>
        </w:rPr>
        <w:t xml:space="preserve"> attainment in young adult patients with congenital hypothyroidism diagnosed by neonatal screening: a longitudinal population-based cohort study. </w:t>
      </w:r>
      <w:r w:rsidRPr="004B1F6B">
        <w:rPr>
          <w:rFonts w:ascii="Arial" w:hAnsi="Arial" w:cs="Arial"/>
          <w:i/>
          <w:color w:val="333333"/>
          <w:sz w:val="20"/>
          <w:szCs w:val="20"/>
          <w:shd w:val="clear" w:color="auto" w:fill="FFFFFF"/>
        </w:rPr>
        <w:t xml:space="preserve">J. Clin. Endocrinol.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96</w:t>
      </w:r>
      <w:r w:rsidRPr="004B1F6B">
        <w:rPr>
          <w:rFonts w:ascii="Arial" w:hAnsi="Arial" w:cs="Arial"/>
          <w:color w:val="333333"/>
          <w:sz w:val="20"/>
          <w:szCs w:val="20"/>
          <w:shd w:val="clear" w:color="auto" w:fill="FFFFFF"/>
        </w:rPr>
        <w:t>, 1771-1782 (2011).</w:t>
      </w:r>
    </w:p>
    <w:p w14:paraId="1CC16D09" w14:textId="77777777" w:rsidR="00104617" w:rsidRPr="004B1F6B"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10</w:t>
      </w:r>
      <w:r w:rsidRPr="004B1F6B">
        <w:rPr>
          <w:rFonts w:ascii="Arial" w:hAnsi="Arial" w:cs="Arial"/>
          <w:color w:val="333333"/>
          <w:sz w:val="20"/>
          <w:szCs w:val="20"/>
          <w:shd w:val="clear" w:color="auto" w:fill="FFFFFF"/>
        </w:rPr>
        <w:t xml:space="preserve">. S.Y. Chen, S.J. Lin, S.H. Lin, Y.Y Chou, Early adiposity rebound and obesity in children with congenital hypothyroidism. </w:t>
      </w:r>
      <w:proofErr w:type="spellStart"/>
      <w:r w:rsidRPr="004B1F6B">
        <w:rPr>
          <w:rFonts w:ascii="Arial" w:hAnsi="Arial" w:cs="Arial"/>
          <w:i/>
          <w:color w:val="333333"/>
          <w:sz w:val="20"/>
          <w:szCs w:val="20"/>
          <w:shd w:val="clear" w:color="auto" w:fill="FFFFFF"/>
        </w:rPr>
        <w:t>Pediatr</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Neonatol</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54</w:t>
      </w:r>
      <w:r w:rsidRPr="004B1F6B">
        <w:rPr>
          <w:rFonts w:ascii="Arial" w:hAnsi="Arial" w:cs="Arial"/>
          <w:color w:val="333333"/>
          <w:sz w:val="20"/>
          <w:szCs w:val="20"/>
          <w:shd w:val="clear" w:color="auto" w:fill="FFFFFF"/>
        </w:rPr>
        <w:t>, 107-112 (2013).</w:t>
      </w:r>
    </w:p>
    <w:p w14:paraId="4380A3CC" w14:textId="77777777" w:rsidR="00104617" w:rsidRPr="004F29CA"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11. Y.W. Pan, M.C. Tsai, Y.J. Yang, M.Y. Chen, S.Y. Chen, Y.Y. Chou, </w:t>
      </w:r>
      <w:r w:rsidRPr="004F29CA">
        <w:rPr>
          <w:rFonts w:ascii="Arial" w:hAnsi="Arial" w:cs="Arial"/>
          <w:color w:val="333333"/>
          <w:sz w:val="20"/>
          <w:szCs w:val="20"/>
          <w:shd w:val="clear" w:color="auto" w:fill="FFFFFF"/>
        </w:rPr>
        <w:t xml:space="preserve">The relationship between </w:t>
      </w:r>
      <w:proofErr w:type="spellStart"/>
      <w:r w:rsidRPr="004F29CA">
        <w:rPr>
          <w:rFonts w:ascii="Arial" w:hAnsi="Arial" w:cs="Arial"/>
          <w:color w:val="333333"/>
          <w:sz w:val="20"/>
          <w:szCs w:val="20"/>
          <w:shd w:val="clear" w:color="auto" w:fill="FFFFFF"/>
        </w:rPr>
        <w:t>nonalcoholic</w:t>
      </w:r>
      <w:proofErr w:type="spellEnd"/>
      <w:r w:rsidRPr="004F29CA">
        <w:rPr>
          <w:rFonts w:ascii="Arial" w:hAnsi="Arial" w:cs="Arial"/>
          <w:color w:val="333333"/>
          <w:sz w:val="20"/>
          <w:szCs w:val="20"/>
          <w:shd w:val="clear" w:color="auto" w:fill="FFFFFF"/>
        </w:rPr>
        <w:t xml:space="preserve"> fatty liver disease and </w:t>
      </w:r>
      <w:proofErr w:type="spellStart"/>
      <w:r w:rsidRPr="004F29CA">
        <w:rPr>
          <w:rFonts w:ascii="Arial" w:hAnsi="Arial" w:cs="Arial"/>
          <w:color w:val="333333"/>
          <w:sz w:val="20"/>
          <w:szCs w:val="20"/>
          <w:shd w:val="clear" w:color="auto" w:fill="FFFFFF"/>
        </w:rPr>
        <w:t>pediatric</w:t>
      </w:r>
      <w:proofErr w:type="spellEnd"/>
      <w:r w:rsidRPr="004F29CA">
        <w:rPr>
          <w:rFonts w:ascii="Arial" w:hAnsi="Arial" w:cs="Arial"/>
          <w:color w:val="333333"/>
          <w:sz w:val="20"/>
          <w:szCs w:val="20"/>
          <w:shd w:val="clear" w:color="auto" w:fill="FFFFFF"/>
        </w:rPr>
        <w:t xml:space="preserve"> congenital hypothyroidism patients.</w:t>
      </w:r>
      <w:r w:rsidRPr="00126020">
        <w:rPr>
          <w:rFonts w:ascii="Arial" w:hAnsi="Arial" w:cs="Arial"/>
          <w:color w:val="333333"/>
          <w:sz w:val="20"/>
          <w:szCs w:val="20"/>
          <w:shd w:val="clear" w:color="auto" w:fill="FFFFFF"/>
        </w:rPr>
        <w:t xml:space="preserve"> </w:t>
      </w:r>
      <w:r w:rsidRPr="00126020">
        <w:rPr>
          <w:rFonts w:ascii="Arial" w:hAnsi="Arial" w:cs="Arial"/>
          <w:i/>
          <w:color w:val="333333"/>
          <w:sz w:val="20"/>
          <w:szCs w:val="20"/>
          <w:shd w:val="clear" w:color="auto" w:fill="FFFFFF"/>
        </w:rPr>
        <w:t xml:space="preserve">Kaohsiung J. Med. Sci. </w:t>
      </w:r>
      <w:proofErr w:type="spellStart"/>
      <w:r w:rsidRPr="004F29CA">
        <w:rPr>
          <w:rFonts w:ascii="Arial" w:hAnsi="Arial" w:cs="Arial"/>
          <w:color w:val="333333"/>
          <w:sz w:val="20"/>
          <w:szCs w:val="20"/>
          <w:shd w:val="clear" w:color="auto" w:fill="FFFFFF"/>
        </w:rPr>
        <w:t>doi</w:t>
      </w:r>
      <w:proofErr w:type="spellEnd"/>
      <w:r w:rsidRPr="004F29CA">
        <w:rPr>
          <w:rFonts w:ascii="Arial" w:hAnsi="Arial" w:cs="Arial"/>
          <w:color w:val="333333"/>
          <w:sz w:val="20"/>
          <w:szCs w:val="20"/>
          <w:shd w:val="clear" w:color="auto" w:fill="FFFFFF"/>
        </w:rPr>
        <w:t>: 10.1002/k</w:t>
      </w:r>
      <w:r>
        <w:rPr>
          <w:rFonts w:ascii="Arial" w:hAnsi="Arial" w:cs="Arial"/>
          <w:color w:val="333333"/>
          <w:sz w:val="20"/>
          <w:szCs w:val="20"/>
          <w:shd w:val="clear" w:color="auto" w:fill="FFFFFF"/>
        </w:rPr>
        <w:t>jm2.12118. (</w:t>
      </w:r>
      <w:r w:rsidRPr="004F29CA">
        <w:rPr>
          <w:rFonts w:ascii="Arial" w:hAnsi="Arial" w:cs="Arial"/>
          <w:color w:val="333333"/>
          <w:sz w:val="20"/>
          <w:szCs w:val="20"/>
          <w:shd w:val="clear" w:color="auto" w:fill="FFFFFF"/>
        </w:rPr>
        <w:t>2019</w:t>
      </w:r>
      <w:r>
        <w:rPr>
          <w:rFonts w:ascii="Arial" w:hAnsi="Arial" w:cs="Arial"/>
          <w:color w:val="333333"/>
          <w:sz w:val="20"/>
          <w:szCs w:val="20"/>
          <w:shd w:val="clear" w:color="auto" w:fill="FFFFFF"/>
        </w:rPr>
        <w:t>).</w:t>
      </w:r>
    </w:p>
    <w:p w14:paraId="3918A56C" w14:textId="77777777" w:rsidR="00104617" w:rsidRPr="004B1F6B" w:rsidRDefault="00104617" w:rsidP="00DF6CB1">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12. H. </w:t>
      </w:r>
      <w:proofErr w:type="spellStart"/>
      <w:r w:rsidRPr="004B1F6B">
        <w:rPr>
          <w:rFonts w:ascii="Arial" w:hAnsi="Arial" w:cs="Arial"/>
          <w:color w:val="333333"/>
          <w:sz w:val="20"/>
          <w:szCs w:val="20"/>
          <w:shd w:val="clear" w:color="auto" w:fill="FFFFFF"/>
        </w:rPr>
        <w:t>Gholami</w:t>
      </w:r>
      <w:proofErr w:type="spellEnd"/>
      <w:r w:rsidRPr="004B1F6B">
        <w:rPr>
          <w:rFonts w:ascii="Arial" w:hAnsi="Arial" w:cs="Arial"/>
          <w:color w:val="333333"/>
          <w:sz w:val="20"/>
          <w:szCs w:val="20"/>
          <w:shd w:val="clear" w:color="auto" w:fill="FFFFFF"/>
        </w:rPr>
        <w:t xml:space="preserve">, S. </w:t>
      </w:r>
      <w:proofErr w:type="spellStart"/>
      <w:r w:rsidRPr="004B1F6B">
        <w:rPr>
          <w:rFonts w:ascii="Arial" w:hAnsi="Arial" w:cs="Arial"/>
          <w:color w:val="333333"/>
          <w:sz w:val="20"/>
          <w:szCs w:val="20"/>
          <w:shd w:val="clear" w:color="auto" w:fill="FFFFFF"/>
        </w:rPr>
        <w:t>Jeddi</w:t>
      </w:r>
      <w:proofErr w:type="spellEnd"/>
      <w:r w:rsidRPr="004B1F6B">
        <w:rPr>
          <w:rFonts w:ascii="Arial" w:hAnsi="Arial" w:cs="Arial"/>
          <w:color w:val="333333"/>
          <w:sz w:val="20"/>
          <w:szCs w:val="20"/>
          <w:shd w:val="clear" w:color="auto" w:fill="FFFFFF"/>
        </w:rPr>
        <w:t>, A. Zadeh-</w:t>
      </w:r>
      <w:proofErr w:type="spellStart"/>
      <w:r w:rsidRPr="004B1F6B">
        <w:rPr>
          <w:rFonts w:ascii="Arial" w:hAnsi="Arial" w:cs="Arial"/>
          <w:color w:val="333333"/>
          <w:sz w:val="20"/>
          <w:szCs w:val="20"/>
          <w:shd w:val="clear" w:color="auto" w:fill="FFFFFF"/>
        </w:rPr>
        <w:t>Vakili</w:t>
      </w:r>
      <w:proofErr w:type="spellEnd"/>
      <w:r w:rsidRPr="004B1F6B">
        <w:rPr>
          <w:rFonts w:ascii="Arial" w:hAnsi="Arial" w:cs="Arial"/>
          <w:color w:val="333333"/>
          <w:sz w:val="20"/>
          <w:szCs w:val="20"/>
          <w:shd w:val="clear" w:color="auto" w:fill="FFFFFF"/>
        </w:rPr>
        <w:t xml:space="preserve">, K. </w:t>
      </w:r>
      <w:proofErr w:type="spellStart"/>
      <w:r w:rsidRPr="004B1F6B">
        <w:rPr>
          <w:rFonts w:ascii="Arial" w:hAnsi="Arial" w:cs="Arial"/>
          <w:color w:val="333333"/>
          <w:sz w:val="20"/>
          <w:szCs w:val="20"/>
          <w:shd w:val="clear" w:color="auto" w:fill="FFFFFF"/>
        </w:rPr>
        <w:t>Farrokhfall</w:t>
      </w:r>
      <w:proofErr w:type="spellEnd"/>
      <w:r w:rsidRPr="004B1F6B">
        <w:rPr>
          <w:rFonts w:ascii="Arial" w:hAnsi="Arial" w:cs="Arial"/>
          <w:color w:val="333333"/>
          <w:sz w:val="20"/>
          <w:szCs w:val="20"/>
          <w:shd w:val="clear" w:color="auto" w:fill="FFFFFF"/>
        </w:rPr>
        <w:t xml:space="preserve">, F. </w:t>
      </w:r>
      <w:proofErr w:type="spellStart"/>
      <w:r w:rsidRPr="004B1F6B">
        <w:rPr>
          <w:rFonts w:ascii="Arial" w:hAnsi="Arial" w:cs="Arial"/>
          <w:color w:val="333333"/>
          <w:sz w:val="20"/>
          <w:szCs w:val="20"/>
          <w:shd w:val="clear" w:color="auto" w:fill="FFFFFF"/>
        </w:rPr>
        <w:t>Rouhollah</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Zarkesh</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Ghanbari</w:t>
      </w:r>
      <w:proofErr w:type="spellEnd"/>
      <w:r w:rsidRPr="004B1F6B">
        <w:rPr>
          <w:rFonts w:ascii="Arial" w:hAnsi="Arial" w:cs="Arial"/>
          <w:color w:val="333333"/>
          <w:sz w:val="20"/>
          <w:szCs w:val="20"/>
          <w:shd w:val="clear" w:color="auto" w:fill="FFFFFF"/>
        </w:rPr>
        <w:t xml:space="preserve">, A. </w:t>
      </w:r>
      <w:proofErr w:type="spellStart"/>
      <w:r w:rsidRPr="004B1F6B">
        <w:rPr>
          <w:rFonts w:ascii="Arial" w:hAnsi="Arial" w:cs="Arial"/>
          <w:color w:val="333333"/>
          <w:sz w:val="20"/>
          <w:szCs w:val="20"/>
          <w:shd w:val="clear" w:color="auto" w:fill="FFFFFF"/>
        </w:rPr>
        <w:t>Ghasemi</w:t>
      </w:r>
      <w:proofErr w:type="spellEnd"/>
      <w:r w:rsidRPr="004B1F6B">
        <w:rPr>
          <w:rFonts w:ascii="Arial" w:hAnsi="Arial" w:cs="Arial"/>
          <w:color w:val="333333"/>
          <w:sz w:val="20"/>
          <w:szCs w:val="20"/>
          <w:shd w:val="clear" w:color="auto" w:fill="FFFFFF"/>
        </w:rPr>
        <w:t xml:space="preserve">, Transient congenital hypothyroidism alters gene expression of glucose transporters and impairs glucose sensing apparatus in young and aged offspring rats. </w:t>
      </w:r>
      <w:r w:rsidRPr="004B1F6B">
        <w:rPr>
          <w:rFonts w:ascii="Arial" w:hAnsi="Arial" w:cs="Arial"/>
          <w:i/>
          <w:color w:val="333333"/>
          <w:sz w:val="20"/>
          <w:szCs w:val="20"/>
          <w:shd w:val="clear" w:color="auto" w:fill="FFFFFF"/>
        </w:rPr>
        <w:t xml:space="preserve">Cell. Physiol. </w:t>
      </w:r>
      <w:proofErr w:type="spellStart"/>
      <w:r w:rsidRPr="004B1F6B">
        <w:rPr>
          <w:rFonts w:ascii="Arial" w:hAnsi="Arial" w:cs="Arial"/>
          <w:i/>
          <w:color w:val="333333"/>
          <w:sz w:val="20"/>
          <w:szCs w:val="20"/>
          <w:shd w:val="clear" w:color="auto" w:fill="FFFFFF"/>
        </w:rPr>
        <w:t>Biochem</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43</w:t>
      </w:r>
      <w:r w:rsidRPr="004B1F6B">
        <w:rPr>
          <w:rFonts w:ascii="Arial" w:hAnsi="Arial" w:cs="Arial"/>
          <w:color w:val="333333"/>
          <w:sz w:val="20"/>
          <w:szCs w:val="20"/>
          <w:shd w:val="clear" w:color="auto" w:fill="FFFFFF"/>
        </w:rPr>
        <w:t>, 2338-2352 (2017).</w:t>
      </w:r>
    </w:p>
    <w:p w14:paraId="018EF1B0" w14:textId="77777777" w:rsidR="00104617" w:rsidRPr="004B1F6B"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13</w:t>
      </w:r>
      <w:r w:rsidRPr="004B1F6B">
        <w:rPr>
          <w:rFonts w:ascii="Arial" w:hAnsi="Arial" w:cs="Arial"/>
          <w:color w:val="333333"/>
          <w:sz w:val="20"/>
          <w:szCs w:val="20"/>
          <w:shd w:val="clear" w:color="auto" w:fill="FFFFFF"/>
        </w:rPr>
        <w:t>. J. Tapia-Martínez, A.P. Torres-Manzo, M. Franco-</w:t>
      </w:r>
      <w:proofErr w:type="spellStart"/>
      <w:r w:rsidRPr="004B1F6B">
        <w:rPr>
          <w:rFonts w:ascii="Arial" w:hAnsi="Arial" w:cs="Arial"/>
          <w:color w:val="333333"/>
          <w:sz w:val="20"/>
          <w:szCs w:val="20"/>
          <w:shd w:val="clear" w:color="auto" w:fill="FFFFFF"/>
        </w:rPr>
        <w:t>Colín</w:t>
      </w:r>
      <w:proofErr w:type="spellEnd"/>
      <w:r w:rsidRPr="004B1F6B">
        <w:rPr>
          <w:rFonts w:ascii="Arial" w:hAnsi="Arial" w:cs="Arial"/>
          <w:color w:val="333333"/>
          <w:sz w:val="20"/>
          <w:szCs w:val="20"/>
          <w:shd w:val="clear" w:color="auto" w:fill="FFFFFF"/>
        </w:rPr>
        <w:t xml:space="preserve">, M. Pineda-Reynoso, E. Cano-Europa, Maternal thyroid hormone deficiency during gestation and lactation alters metabolic and thyroid programming of the offspring in the adult stage. </w:t>
      </w:r>
      <w:proofErr w:type="spellStart"/>
      <w:r w:rsidRPr="004B1F6B">
        <w:rPr>
          <w:rFonts w:ascii="Arial" w:hAnsi="Arial" w:cs="Arial"/>
          <w:i/>
          <w:color w:val="333333"/>
          <w:sz w:val="20"/>
          <w:szCs w:val="20"/>
          <w:shd w:val="clear" w:color="auto" w:fill="FFFFFF"/>
        </w:rPr>
        <w:t>Horm</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 xml:space="preserve">. Res. </w:t>
      </w:r>
      <w:r w:rsidRPr="004B1F6B">
        <w:rPr>
          <w:rFonts w:ascii="Arial" w:hAnsi="Arial" w:cs="Arial"/>
          <w:b/>
          <w:color w:val="333333"/>
          <w:sz w:val="20"/>
          <w:szCs w:val="20"/>
          <w:shd w:val="clear" w:color="auto" w:fill="FFFFFF"/>
        </w:rPr>
        <w:t>51</w:t>
      </w:r>
      <w:r w:rsidRPr="004B1F6B">
        <w:rPr>
          <w:rFonts w:ascii="Arial" w:hAnsi="Arial" w:cs="Arial"/>
          <w:color w:val="333333"/>
          <w:sz w:val="20"/>
          <w:szCs w:val="20"/>
          <w:shd w:val="clear" w:color="auto" w:fill="FFFFFF"/>
        </w:rPr>
        <w:t>, 381-388 (2019).</w:t>
      </w:r>
    </w:p>
    <w:p w14:paraId="63DA8B0F" w14:textId="77777777" w:rsidR="00104617" w:rsidRPr="004B1F6B"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14</w:t>
      </w:r>
      <w:r w:rsidRPr="004B1F6B">
        <w:rPr>
          <w:rFonts w:ascii="Arial" w:hAnsi="Arial" w:cs="Arial"/>
          <w:color w:val="333333"/>
          <w:sz w:val="20"/>
          <w:szCs w:val="20"/>
          <w:shd w:val="clear" w:color="auto" w:fill="FFFFFF"/>
        </w:rPr>
        <w:t xml:space="preserve">. T. </w:t>
      </w:r>
      <w:proofErr w:type="spellStart"/>
      <w:r w:rsidRPr="004B1F6B">
        <w:rPr>
          <w:rFonts w:ascii="Arial" w:hAnsi="Arial" w:cs="Arial"/>
          <w:color w:val="333333"/>
          <w:sz w:val="20"/>
          <w:szCs w:val="20"/>
          <w:shd w:val="clear" w:color="auto" w:fill="FFFFFF"/>
        </w:rPr>
        <w:t>Meas</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Fetal</w:t>
      </w:r>
      <w:proofErr w:type="spellEnd"/>
      <w:r w:rsidRPr="004B1F6B">
        <w:rPr>
          <w:rFonts w:ascii="Arial" w:hAnsi="Arial" w:cs="Arial"/>
          <w:color w:val="333333"/>
          <w:sz w:val="20"/>
          <w:szCs w:val="20"/>
          <w:shd w:val="clear" w:color="auto" w:fill="FFFFFF"/>
        </w:rPr>
        <w:t xml:space="preserve"> origins of insulin resistance and the metabolic syndrome: a key role for adipose tissue? </w:t>
      </w:r>
      <w:r w:rsidRPr="004B1F6B">
        <w:rPr>
          <w:rFonts w:ascii="Arial" w:hAnsi="Arial" w:cs="Arial"/>
          <w:i/>
          <w:color w:val="333333"/>
          <w:sz w:val="20"/>
          <w:szCs w:val="20"/>
          <w:shd w:val="clear" w:color="auto" w:fill="FFFFFF"/>
        </w:rPr>
        <w:t xml:space="preserve">Diabetes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36</w:t>
      </w:r>
      <w:r w:rsidRPr="004B1F6B">
        <w:rPr>
          <w:rFonts w:ascii="Arial" w:hAnsi="Arial" w:cs="Arial"/>
          <w:color w:val="333333"/>
          <w:sz w:val="20"/>
          <w:szCs w:val="20"/>
          <w:shd w:val="clear" w:color="auto" w:fill="FFFFFF"/>
        </w:rPr>
        <w:t>, 11-20 (2010).</w:t>
      </w:r>
    </w:p>
    <w:p w14:paraId="5215990A" w14:textId="77777777" w:rsidR="00104617" w:rsidRPr="004B1F6B"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15</w:t>
      </w:r>
      <w:r w:rsidRPr="004B1F6B">
        <w:rPr>
          <w:rFonts w:ascii="Arial" w:hAnsi="Arial" w:cs="Arial"/>
          <w:color w:val="333333"/>
          <w:sz w:val="20"/>
          <w:szCs w:val="20"/>
          <w:shd w:val="clear" w:color="auto" w:fill="FFFFFF"/>
        </w:rPr>
        <w:t xml:space="preserve">. B.X. Liu, W. Sun, X.Q. Kong, Perirenal fat: a unique fat pad and potential target for cardiovascular disease. </w:t>
      </w:r>
      <w:r w:rsidRPr="004B1F6B">
        <w:rPr>
          <w:rFonts w:ascii="Arial" w:hAnsi="Arial" w:cs="Arial"/>
          <w:i/>
          <w:color w:val="333333"/>
          <w:sz w:val="20"/>
          <w:szCs w:val="20"/>
          <w:shd w:val="clear" w:color="auto" w:fill="FFFFFF"/>
        </w:rPr>
        <w:t>Angiology</w:t>
      </w:r>
      <w:r w:rsidRPr="004B1F6B">
        <w:rPr>
          <w:rFonts w:ascii="Arial" w:hAnsi="Arial" w:cs="Arial"/>
          <w:color w:val="333333"/>
          <w:sz w:val="20"/>
          <w:szCs w:val="20"/>
          <w:shd w:val="clear" w:color="auto" w:fill="FFFFFF"/>
        </w:rPr>
        <w:t xml:space="preserve"> 70, 584-593 (2019).</w:t>
      </w:r>
    </w:p>
    <w:p w14:paraId="219CEABA" w14:textId="77777777" w:rsidR="00104617" w:rsidRPr="004B1F6B" w:rsidRDefault="00104617" w:rsidP="00DF6CB1">
      <w:pPr>
        <w:rPr>
          <w:rFonts w:ascii="Arial" w:hAnsi="Arial" w:cs="Arial"/>
          <w:color w:val="333333"/>
          <w:sz w:val="20"/>
          <w:szCs w:val="20"/>
          <w:shd w:val="clear" w:color="auto" w:fill="FFFFFF"/>
        </w:rPr>
      </w:pPr>
      <w:r>
        <w:rPr>
          <w:rFonts w:ascii="Arial" w:hAnsi="Arial" w:cs="Arial"/>
          <w:color w:val="333333"/>
          <w:sz w:val="20"/>
          <w:szCs w:val="20"/>
          <w:shd w:val="clear" w:color="auto" w:fill="FFFFFF"/>
        </w:rPr>
        <w:t>16</w:t>
      </w:r>
      <w:r w:rsidRPr="004B1F6B">
        <w:rPr>
          <w:rFonts w:ascii="Arial" w:hAnsi="Arial" w:cs="Arial"/>
          <w:color w:val="333333"/>
          <w:sz w:val="20"/>
          <w:szCs w:val="20"/>
          <w:shd w:val="clear" w:color="auto" w:fill="FFFFFF"/>
        </w:rPr>
        <w:t xml:space="preserve">. M.J. </w:t>
      </w:r>
      <w:proofErr w:type="spellStart"/>
      <w:r w:rsidRPr="004B1F6B">
        <w:rPr>
          <w:rFonts w:ascii="Arial" w:hAnsi="Arial" w:cs="Arial"/>
          <w:color w:val="333333"/>
          <w:sz w:val="20"/>
          <w:szCs w:val="20"/>
          <w:shd w:val="clear" w:color="auto" w:fill="FFFFFF"/>
        </w:rPr>
        <w:t>Obregón</w:t>
      </w:r>
      <w:proofErr w:type="spellEnd"/>
      <w:r w:rsidRPr="004B1F6B">
        <w:rPr>
          <w:rFonts w:ascii="Arial" w:hAnsi="Arial" w:cs="Arial"/>
          <w:color w:val="333333"/>
          <w:sz w:val="20"/>
          <w:szCs w:val="20"/>
          <w:shd w:val="clear" w:color="auto" w:fill="FFFFFF"/>
        </w:rPr>
        <w:t xml:space="preserve">, Adipose tissues and thyroid hormones. </w:t>
      </w:r>
      <w:r w:rsidRPr="004B1F6B">
        <w:rPr>
          <w:rFonts w:ascii="Arial" w:hAnsi="Arial" w:cs="Arial"/>
          <w:i/>
          <w:color w:val="333333"/>
          <w:sz w:val="20"/>
          <w:szCs w:val="20"/>
          <w:shd w:val="clear" w:color="auto" w:fill="FFFFFF"/>
        </w:rPr>
        <w:t xml:space="preserve">Front. Physiol. </w:t>
      </w:r>
      <w:r w:rsidRPr="004B1F6B">
        <w:rPr>
          <w:rFonts w:ascii="Arial" w:hAnsi="Arial" w:cs="Arial"/>
          <w:b/>
          <w:color w:val="333333"/>
          <w:sz w:val="20"/>
          <w:szCs w:val="20"/>
          <w:shd w:val="clear" w:color="auto" w:fill="FFFFFF"/>
        </w:rPr>
        <w:t>5</w:t>
      </w:r>
      <w:r w:rsidRPr="004B1F6B">
        <w:rPr>
          <w:rFonts w:ascii="Arial" w:hAnsi="Arial" w:cs="Arial"/>
          <w:color w:val="333333"/>
          <w:sz w:val="20"/>
          <w:szCs w:val="20"/>
          <w:shd w:val="clear" w:color="auto" w:fill="FFFFFF"/>
        </w:rPr>
        <w:t>, 479 (2014).</w:t>
      </w:r>
    </w:p>
    <w:p w14:paraId="1BE5B019" w14:textId="77777777" w:rsidR="00104617" w:rsidRPr="004B1F6B" w:rsidRDefault="00104617" w:rsidP="00DF6CB1">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1</w:t>
      </w:r>
      <w:r>
        <w:rPr>
          <w:rFonts w:ascii="Arial" w:hAnsi="Arial" w:cs="Arial"/>
          <w:color w:val="333333"/>
          <w:sz w:val="20"/>
          <w:szCs w:val="20"/>
          <w:shd w:val="clear" w:color="auto" w:fill="FFFFFF"/>
        </w:rPr>
        <w:t>7</w:t>
      </w:r>
      <w:r w:rsidRPr="004B1F6B">
        <w:rPr>
          <w:rFonts w:ascii="Arial" w:hAnsi="Arial" w:cs="Arial"/>
          <w:color w:val="333333"/>
          <w:sz w:val="20"/>
          <w:szCs w:val="20"/>
          <w:shd w:val="clear" w:color="auto" w:fill="FFFFFF"/>
        </w:rPr>
        <w:t xml:space="preserve">. S.E. Harris, M.J. De Blasio, M.A. Davis, A. Kelly, H.M. Davenport, F.B.P. Wooding, D. </w:t>
      </w:r>
      <w:proofErr w:type="spellStart"/>
      <w:r w:rsidRPr="004B1F6B">
        <w:rPr>
          <w:rFonts w:ascii="Arial" w:hAnsi="Arial" w:cs="Arial"/>
          <w:color w:val="333333"/>
          <w:sz w:val="20"/>
          <w:szCs w:val="20"/>
          <w:shd w:val="clear" w:color="auto" w:fill="FFFFFF"/>
        </w:rPr>
        <w:t>Blache</w:t>
      </w:r>
      <w:proofErr w:type="spellEnd"/>
      <w:r w:rsidRPr="004B1F6B">
        <w:rPr>
          <w:rFonts w:ascii="Arial" w:hAnsi="Arial" w:cs="Arial"/>
          <w:color w:val="333333"/>
          <w:sz w:val="20"/>
          <w:szCs w:val="20"/>
          <w:shd w:val="clear" w:color="auto" w:fill="FFFFFF"/>
        </w:rPr>
        <w:t xml:space="preserve">, D. Meredith, M. Anderson, A.L. </w:t>
      </w:r>
      <w:proofErr w:type="spellStart"/>
      <w:r w:rsidRPr="004B1F6B">
        <w:rPr>
          <w:rFonts w:ascii="Arial" w:hAnsi="Arial" w:cs="Arial"/>
          <w:color w:val="333333"/>
          <w:sz w:val="20"/>
          <w:szCs w:val="20"/>
          <w:shd w:val="clear" w:color="auto" w:fill="FFFFFF"/>
        </w:rPr>
        <w:t>Fowden</w:t>
      </w:r>
      <w:proofErr w:type="spellEnd"/>
      <w:r w:rsidRPr="004B1F6B">
        <w:rPr>
          <w:rFonts w:ascii="Arial" w:hAnsi="Arial" w:cs="Arial"/>
          <w:color w:val="333333"/>
          <w:sz w:val="20"/>
          <w:szCs w:val="20"/>
          <w:shd w:val="clear" w:color="auto" w:fill="FFFFFF"/>
        </w:rPr>
        <w:t xml:space="preserve">, S.W. </w:t>
      </w:r>
      <w:proofErr w:type="spellStart"/>
      <w:r w:rsidRPr="004B1F6B">
        <w:rPr>
          <w:rFonts w:ascii="Arial" w:hAnsi="Arial" w:cs="Arial"/>
          <w:color w:val="333333"/>
          <w:sz w:val="20"/>
          <w:szCs w:val="20"/>
          <w:shd w:val="clear" w:color="auto" w:fill="FFFFFF"/>
        </w:rPr>
        <w:t>Limesand</w:t>
      </w:r>
      <w:proofErr w:type="spellEnd"/>
      <w:r w:rsidRPr="004B1F6B">
        <w:rPr>
          <w:rFonts w:ascii="Arial" w:hAnsi="Arial" w:cs="Arial"/>
          <w:color w:val="333333"/>
          <w:sz w:val="20"/>
          <w:szCs w:val="20"/>
          <w:shd w:val="clear" w:color="auto" w:fill="FFFFFF"/>
        </w:rPr>
        <w:t xml:space="preserve">, A.J. Forhead, Hypothyroidism </w:t>
      </w:r>
      <w:r w:rsidRPr="004B1F6B">
        <w:rPr>
          <w:rFonts w:ascii="Arial" w:hAnsi="Arial" w:cs="Arial"/>
          <w:i/>
          <w:color w:val="333333"/>
          <w:sz w:val="20"/>
          <w:szCs w:val="20"/>
          <w:shd w:val="clear" w:color="auto" w:fill="FFFFFF"/>
        </w:rPr>
        <w:t>in utero</w:t>
      </w:r>
      <w:r w:rsidRPr="004B1F6B">
        <w:rPr>
          <w:rFonts w:ascii="Arial" w:hAnsi="Arial" w:cs="Arial"/>
          <w:color w:val="333333"/>
          <w:sz w:val="20"/>
          <w:szCs w:val="20"/>
          <w:shd w:val="clear" w:color="auto" w:fill="FFFFFF"/>
        </w:rPr>
        <w:t xml:space="preserve"> stimulates pancreatic beta cell proliferation and </w:t>
      </w:r>
      <w:proofErr w:type="spellStart"/>
      <w:r w:rsidRPr="004B1F6B">
        <w:rPr>
          <w:rFonts w:ascii="Arial" w:hAnsi="Arial" w:cs="Arial"/>
          <w:color w:val="333333"/>
          <w:sz w:val="20"/>
          <w:szCs w:val="20"/>
          <w:shd w:val="clear" w:color="auto" w:fill="FFFFFF"/>
        </w:rPr>
        <w:t>hyperinsulinaemia</w:t>
      </w:r>
      <w:proofErr w:type="spellEnd"/>
      <w:r w:rsidRPr="004B1F6B">
        <w:rPr>
          <w:rFonts w:ascii="Arial" w:hAnsi="Arial" w:cs="Arial"/>
          <w:color w:val="333333"/>
          <w:sz w:val="20"/>
          <w:szCs w:val="20"/>
          <w:shd w:val="clear" w:color="auto" w:fill="FFFFFF"/>
        </w:rPr>
        <w:t xml:space="preserve"> in the ovine fetus during late gestation. </w:t>
      </w:r>
      <w:r w:rsidRPr="004B1F6B">
        <w:rPr>
          <w:rFonts w:ascii="Arial" w:hAnsi="Arial" w:cs="Arial"/>
          <w:i/>
          <w:color w:val="333333"/>
          <w:sz w:val="20"/>
          <w:szCs w:val="20"/>
          <w:shd w:val="clear" w:color="auto" w:fill="FFFFFF"/>
        </w:rPr>
        <w:t>J.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595</w:t>
      </w:r>
      <w:r w:rsidRPr="004B1F6B">
        <w:rPr>
          <w:rFonts w:ascii="Arial" w:hAnsi="Arial" w:cs="Arial"/>
          <w:color w:val="333333"/>
          <w:sz w:val="20"/>
          <w:szCs w:val="20"/>
          <w:shd w:val="clear" w:color="auto" w:fill="FFFFFF"/>
        </w:rPr>
        <w:t>, 3331-3343 (2017).</w:t>
      </w:r>
    </w:p>
    <w:p w14:paraId="55A17058" w14:textId="77777777" w:rsidR="00104617" w:rsidRPr="004B1F6B" w:rsidRDefault="00104617" w:rsidP="00494F56">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lang w:val="en-US"/>
        </w:rPr>
        <w:t>18</w:t>
      </w:r>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P. Hughes, R.S. </w:t>
      </w:r>
      <w:proofErr w:type="spellStart"/>
      <w:r w:rsidRPr="004B1F6B">
        <w:rPr>
          <w:rFonts w:ascii="Arial" w:hAnsi="Arial" w:cs="Arial"/>
          <w:color w:val="333333"/>
          <w:sz w:val="20"/>
          <w:szCs w:val="20"/>
          <w:shd w:val="clear" w:color="auto" w:fill="FFFFFF"/>
          <w:lang w:val="en-US"/>
        </w:rPr>
        <w:t>Comline</w:t>
      </w:r>
      <w:proofErr w:type="spellEnd"/>
      <w:r w:rsidRPr="004B1F6B">
        <w:rPr>
          <w:rFonts w:ascii="Arial" w:hAnsi="Arial" w:cs="Arial"/>
          <w:color w:val="333333"/>
          <w:sz w:val="20"/>
          <w:szCs w:val="20"/>
          <w:shd w:val="clear" w:color="auto" w:fill="FFFFFF"/>
          <w:lang w:val="en-US"/>
        </w:rPr>
        <w:t xml:space="preserve">, The effects of insulin on the growth rate of the sheep fetus during late gestation. </w:t>
      </w:r>
      <w:r w:rsidRPr="004B1F6B">
        <w:rPr>
          <w:rFonts w:ascii="Arial" w:hAnsi="Arial" w:cs="Arial"/>
          <w:i/>
          <w:color w:val="333333"/>
          <w:sz w:val="20"/>
          <w:szCs w:val="20"/>
          <w:shd w:val="clear" w:color="auto" w:fill="FFFFFF"/>
          <w:lang w:val="en-US"/>
        </w:rPr>
        <w:t>Q. J. Exp. Physiol.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74</w:t>
      </w:r>
      <w:r w:rsidRPr="004B1F6B">
        <w:rPr>
          <w:rFonts w:ascii="Arial" w:hAnsi="Arial" w:cs="Arial"/>
          <w:color w:val="333333"/>
          <w:sz w:val="20"/>
          <w:szCs w:val="20"/>
          <w:shd w:val="clear" w:color="auto" w:fill="FFFFFF"/>
          <w:lang w:val="en-US"/>
        </w:rPr>
        <w:t>, 703-714 (1989).</w:t>
      </w:r>
    </w:p>
    <w:p w14:paraId="2D5FC1D4" w14:textId="77777777" w:rsidR="00104617"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19. B.S. </w:t>
      </w:r>
      <w:proofErr w:type="spellStart"/>
      <w:r w:rsidRPr="004B1F6B">
        <w:rPr>
          <w:rFonts w:ascii="Arial" w:hAnsi="Arial" w:cs="Arial"/>
          <w:color w:val="333333"/>
          <w:sz w:val="20"/>
          <w:szCs w:val="20"/>
          <w:shd w:val="clear" w:color="auto" w:fill="FFFFFF"/>
        </w:rPr>
        <w:t>Mühlhäusler</w:t>
      </w:r>
      <w:proofErr w:type="spellEnd"/>
      <w:r w:rsidRPr="004B1F6B">
        <w:rPr>
          <w:rFonts w:ascii="Arial" w:hAnsi="Arial" w:cs="Arial"/>
          <w:color w:val="333333"/>
          <w:sz w:val="20"/>
          <w:szCs w:val="20"/>
          <w:shd w:val="clear" w:color="auto" w:fill="FFFFFF"/>
        </w:rPr>
        <w:t xml:space="preserve">, C.L. Adam, E.M. </w:t>
      </w:r>
      <w:proofErr w:type="spellStart"/>
      <w:r w:rsidRPr="004B1F6B">
        <w:rPr>
          <w:rFonts w:ascii="Arial" w:hAnsi="Arial" w:cs="Arial"/>
          <w:color w:val="333333"/>
          <w:sz w:val="20"/>
          <w:szCs w:val="20"/>
          <w:shd w:val="clear" w:color="auto" w:fill="FFFFFF"/>
        </w:rPr>
        <w:t>Marrocco</w:t>
      </w:r>
      <w:proofErr w:type="spellEnd"/>
      <w:r w:rsidRPr="004B1F6B">
        <w:rPr>
          <w:rFonts w:ascii="Arial" w:hAnsi="Arial" w:cs="Arial"/>
          <w:color w:val="333333"/>
          <w:sz w:val="20"/>
          <w:szCs w:val="20"/>
          <w:shd w:val="clear" w:color="auto" w:fill="FFFFFF"/>
        </w:rPr>
        <w:t xml:space="preserve">, P.A. Findlay, C.T. Roberts, J.R. McFarlane, K.G. </w:t>
      </w:r>
      <w:proofErr w:type="spellStart"/>
      <w:r w:rsidRPr="004B1F6B">
        <w:rPr>
          <w:rFonts w:ascii="Arial" w:hAnsi="Arial" w:cs="Arial"/>
          <w:color w:val="333333"/>
          <w:sz w:val="20"/>
          <w:szCs w:val="20"/>
          <w:shd w:val="clear" w:color="auto" w:fill="FFFFFF"/>
        </w:rPr>
        <w:t>Kauter</w:t>
      </w:r>
      <w:proofErr w:type="spellEnd"/>
      <w:r w:rsidRPr="004B1F6B">
        <w:rPr>
          <w:rFonts w:ascii="Arial" w:hAnsi="Arial" w:cs="Arial"/>
          <w:color w:val="333333"/>
          <w:sz w:val="20"/>
          <w:szCs w:val="20"/>
          <w:shd w:val="clear" w:color="auto" w:fill="FFFFFF"/>
        </w:rPr>
        <w:t>, I.C. McMillen, Impact of glucose infusion on the structural and functional characteristics of adipose tissue and on hypothalamic gene expression for appetite regulatory neuropeptides in the sheep fetus during late gestation.</w:t>
      </w:r>
      <w:r w:rsidRPr="004B1F6B">
        <w:rPr>
          <w:rFonts w:ascii="Arial" w:hAnsi="Arial" w:cs="Arial"/>
          <w:i/>
          <w:color w:val="333333"/>
          <w:sz w:val="20"/>
          <w:szCs w:val="20"/>
          <w:shd w:val="clear" w:color="auto" w:fill="FFFFFF"/>
        </w:rPr>
        <w:t xml:space="preserve"> J. Physiol. </w:t>
      </w:r>
      <w:r w:rsidRPr="004B1F6B">
        <w:rPr>
          <w:rFonts w:ascii="Arial" w:hAnsi="Arial" w:cs="Arial"/>
          <w:b/>
          <w:color w:val="333333"/>
          <w:sz w:val="20"/>
          <w:szCs w:val="20"/>
          <w:shd w:val="clear" w:color="auto" w:fill="FFFFFF"/>
        </w:rPr>
        <w:t>565</w:t>
      </w:r>
      <w:r w:rsidRPr="004B1F6B">
        <w:rPr>
          <w:rFonts w:ascii="Arial" w:hAnsi="Arial" w:cs="Arial"/>
          <w:color w:val="333333"/>
          <w:sz w:val="20"/>
          <w:szCs w:val="20"/>
          <w:shd w:val="clear" w:color="auto" w:fill="FFFFFF"/>
        </w:rPr>
        <w:t>, 185-195 (2005).</w:t>
      </w:r>
    </w:p>
    <w:p w14:paraId="4D9B9E08" w14:textId="77777777" w:rsidR="00104617" w:rsidRDefault="00104617" w:rsidP="00494F56">
      <w:pPr>
        <w:rPr>
          <w:rFonts w:ascii="Arial" w:hAnsi="Arial" w:cs="Arial"/>
          <w:color w:val="333333"/>
          <w:sz w:val="20"/>
          <w:szCs w:val="20"/>
          <w:shd w:val="clear" w:color="auto" w:fill="FFFFFF"/>
        </w:rPr>
      </w:pPr>
      <w:r>
        <w:rPr>
          <w:rFonts w:ascii="Arial" w:hAnsi="Arial" w:cs="Arial"/>
          <w:color w:val="333333"/>
          <w:sz w:val="20"/>
          <w:szCs w:val="20"/>
          <w:shd w:val="clear" w:color="auto" w:fill="FFFFFF"/>
          <w:lang w:val="en-US"/>
        </w:rPr>
        <w:t>20</w:t>
      </w:r>
      <w:r w:rsidRPr="004B1F6B">
        <w:rPr>
          <w:rFonts w:ascii="Arial" w:hAnsi="Arial" w:cs="Arial"/>
          <w:color w:val="333333"/>
          <w:sz w:val="20"/>
          <w:szCs w:val="20"/>
          <w:shd w:val="clear" w:color="auto" w:fill="FFFFFF"/>
          <w:lang w:val="en-US"/>
        </w:rPr>
        <w:t xml:space="preserve">. L.S. </w:t>
      </w:r>
      <w:proofErr w:type="spellStart"/>
      <w:r w:rsidRPr="004B1F6B">
        <w:rPr>
          <w:rFonts w:ascii="Arial" w:hAnsi="Arial" w:cs="Arial"/>
          <w:color w:val="333333"/>
          <w:sz w:val="20"/>
          <w:szCs w:val="20"/>
          <w:shd w:val="clear" w:color="auto" w:fill="FFFFFF"/>
          <w:lang w:val="en-US"/>
        </w:rPr>
        <w:t>Carnevalli</w:t>
      </w:r>
      <w:proofErr w:type="spellEnd"/>
      <w:r w:rsidRPr="004B1F6B">
        <w:rPr>
          <w:rFonts w:ascii="Arial" w:hAnsi="Arial" w:cs="Arial"/>
          <w:color w:val="333333"/>
          <w:sz w:val="20"/>
          <w:szCs w:val="20"/>
          <w:shd w:val="clear" w:color="auto" w:fill="FFFFFF"/>
          <w:lang w:val="en-US"/>
        </w:rPr>
        <w:t xml:space="preserve">, K. Masuda, F. </w:t>
      </w:r>
      <w:proofErr w:type="spellStart"/>
      <w:r w:rsidRPr="004B1F6B">
        <w:rPr>
          <w:rFonts w:ascii="Arial" w:hAnsi="Arial" w:cs="Arial"/>
          <w:color w:val="333333"/>
          <w:sz w:val="20"/>
          <w:szCs w:val="20"/>
          <w:shd w:val="clear" w:color="auto" w:fill="FFFFFF"/>
          <w:lang w:val="en-US"/>
        </w:rPr>
        <w:t>Frigerio</w:t>
      </w:r>
      <w:proofErr w:type="spellEnd"/>
      <w:r w:rsidRPr="004B1F6B">
        <w:rPr>
          <w:rFonts w:ascii="Arial" w:hAnsi="Arial" w:cs="Arial"/>
          <w:color w:val="333333"/>
          <w:sz w:val="20"/>
          <w:szCs w:val="20"/>
          <w:shd w:val="clear" w:color="auto" w:fill="FFFFFF"/>
          <w:lang w:val="en-US"/>
        </w:rPr>
        <w:t xml:space="preserve">, O. Le </w:t>
      </w:r>
      <w:proofErr w:type="spellStart"/>
      <w:r w:rsidRPr="004B1F6B">
        <w:rPr>
          <w:rFonts w:ascii="Arial" w:hAnsi="Arial" w:cs="Arial"/>
          <w:color w:val="333333"/>
          <w:sz w:val="20"/>
          <w:szCs w:val="20"/>
          <w:shd w:val="clear" w:color="auto" w:fill="FFFFFF"/>
          <w:lang w:val="en-US"/>
        </w:rPr>
        <w:t>Bacquer</w:t>
      </w:r>
      <w:proofErr w:type="spellEnd"/>
      <w:r w:rsidRPr="004B1F6B">
        <w:rPr>
          <w:rFonts w:ascii="Arial" w:hAnsi="Arial" w:cs="Arial"/>
          <w:color w:val="333333"/>
          <w:sz w:val="20"/>
          <w:szCs w:val="20"/>
          <w:shd w:val="clear" w:color="auto" w:fill="FFFFFF"/>
          <w:lang w:val="en-US"/>
        </w:rPr>
        <w:t xml:space="preserve">, S.H. Um, V. </w:t>
      </w:r>
      <w:proofErr w:type="spellStart"/>
      <w:r w:rsidRPr="004B1F6B">
        <w:rPr>
          <w:rFonts w:ascii="Arial" w:hAnsi="Arial" w:cs="Arial"/>
          <w:color w:val="333333"/>
          <w:sz w:val="20"/>
          <w:szCs w:val="20"/>
          <w:shd w:val="clear" w:color="auto" w:fill="FFFFFF"/>
          <w:lang w:val="en-US"/>
        </w:rPr>
        <w:t>Gandin</w:t>
      </w:r>
      <w:proofErr w:type="spellEnd"/>
      <w:r w:rsidRPr="004B1F6B">
        <w:rPr>
          <w:rFonts w:ascii="Arial" w:hAnsi="Arial" w:cs="Arial"/>
          <w:color w:val="333333"/>
          <w:sz w:val="20"/>
          <w:szCs w:val="20"/>
          <w:shd w:val="clear" w:color="auto" w:fill="FFFFFF"/>
          <w:lang w:val="en-US"/>
        </w:rPr>
        <w:t xml:space="preserve">, I. </w:t>
      </w:r>
      <w:proofErr w:type="spellStart"/>
      <w:r w:rsidRPr="004B1F6B">
        <w:rPr>
          <w:rFonts w:ascii="Arial" w:hAnsi="Arial" w:cs="Arial"/>
          <w:color w:val="333333"/>
          <w:sz w:val="20"/>
          <w:szCs w:val="20"/>
          <w:shd w:val="clear" w:color="auto" w:fill="FFFFFF"/>
          <w:lang w:val="en-US"/>
        </w:rPr>
        <w:t>Topisirovic</w:t>
      </w:r>
      <w:proofErr w:type="spellEnd"/>
      <w:r w:rsidRPr="004B1F6B">
        <w:rPr>
          <w:rFonts w:ascii="Arial" w:hAnsi="Arial" w:cs="Arial"/>
          <w:color w:val="333333"/>
          <w:sz w:val="20"/>
          <w:szCs w:val="20"/>
          <w:shd w:val="clear" w:color="auto" w:fill="FFFFFF"/>
          <w:lang w:val="en-US"/>
        </w:rPr>
        <w:t xml:space="preserve">, N. </w:t>
      </w:r>
      <w:proofErr w:type="spellStart"/>
      <w:r w:rsidRPr="004B1F6B">
        <w:rPr>
          <w:rFonts w:ascii="Arial" w:hAnsi="Arial" w:cs="Arial"/>
          <w:color w:val="333333"/>
          <w:sz w:val="20"/>
          <w:szCs w:val="20"/>
          <w:shd w:val="clear" w:color="auto" w:fill="FFFFFF"/>
          <w:lang w:val="en-US"/>
        </w:rPr>
        <w:t>Sonenberg</w:t>
      </w:r>
      <w:proofErr w:type="spellEnd"/>
      <w:r w:rsidRPr="004B1F6B">
        <w:rPr>
          <w:rFonts w:ascii="Arial" w:hAnsi="Arial" w:cs="Arial"/>
          <w:color w:val="333333"/>
          <w:sz w:val="20"/>
          <w:szCs w:val="20"/>
          <w:shd w:val="clear" w:color="auto" w:fill="FFFFFF"/>
          <w:lang w:val="en-US"/>
        </w:rPr>
        <w:t xml:space="preserve">, G. Thomas, S.C. </w:t>
      </w:r>
      <w:proofErr w:type="spellStart"/>
      <w:r w:rsidRPr="004B1F6B">
        <w:rPr>
          <w:rFonts w:ascii="Arial" w:hAnsi="Arial" w:cs="Arial"/>
          <w:color w:val="333333"/>
          <w:sz w:val="20"/>
          <w:szCs w:val="20"/>
          <w:shd w:val="clear" w:color="auto" w:fill="FFFFFF"/>
          <w:lang w:val="en-US"/>
        </w:rPr>
        <w:t>Kozma</w:t>
      </w:r>
      <w:proofErr w:type="spellEnd"/>
      <w:r w:rsidRPr="004B1F6B">
        <w:rPr>
          <w:rFonts w:ascii="Arial" w:hAnsi="Arial" w:cs="Arial"/>
          <w:color w:val="333333"/>
          <w:sz w:val="20"/>
          <w:szCs w:val="20"/>
          <w:shd w:val="clear" w:color="auto" w:fill="FFFFFF"/>
          <w:lang w:val="en-US"/>
        </w:rPr>
        <w:t xml:space="preserve">, S6K1 plays a critical role in early adipocyte differentiation. </w:t>
      </w:r>
      <w:r w:rsidRPr="004B1F6B">
        <w:rPr>
          <w:rFonts w:ascii="Arial" w:hAnsi="Arial" w:cs="Arial"/>
          <w:i/>
          <w:color w:val="333333"/>
          <w:sz w:val="20"/>
          <w:szCs w:val="20"/>
          <w:shd w:val="clear" w:color="auto" w:fill="FFFFFF"/>
          <w:lang w:val="en-US"/>
        </w:rPr>
        <w:t>Dev. Cell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18</w:t>
      </w:r>
      <w:r w:rsidRPr="004B1F6B">
        <w:rPr>
          <w:rFonts w:ascii="Arial" w:hAnsi="Arial" w:cs="Arial"/>
          <w:color w:val="333333"/>
          <w:sz w:val="20"/>
          <w:szCs w:val="20"/>
          <w:shd w:val="clear" w:color="auto" w:fill="FFFFFF"/>
          <w:lang w:val="en-US"/>
        </w:rPr>
        <w:t xml:space="preserve">, 763-774 (2010). </w:t>
      </w:r>
    </w:p>
    <w:p w14:paraId="660A85B3" w14:textId="77777777" w:rsidR="00104617" w:rsidRPr="004B1F6B" w:rsidRDefault="00104617" w:rsidP="00494F56">
      <w:pPr>
        <w:rPr>
          <w:rFonts w:ascii="Arial" w:hAnsi="Arial" w:cs="Arial"/>
          <w:color w:val="333333"/>
          <w:sz w:val="20"/>
          <w:szCs w:val="20"/>
          <w:shd w:val="clear" w:color="auto" w:fill="FFFFFF"/>
        </w:rPr>
      </w:pPr>
      <w:r>
        <w:rPr>
          <w:rFonts w:ascii="Arial" w:hAnsi="Arial" w:cs="Arial"/>
          <w:color w:val="333333"/>
          <w:sz w:val="20"/>
          <w:szCs w:val="20"/>
          <w:shd w:val="clear" w:color="auto" w:fill="FFFFFF"/>
        </w:rPr>
        <w:t>21</w:t>
      </w:r>
      <w:r w:rsidRPr="004B1F6B">
        <w:rPr>
          <w:rFonts w:ascii="Arial" w:hAnsi="Arial" w:cs="Arial"/>
          <w:color w:val="333333"/>
          <w:sz w:val="20"/>
          <w:szCs w:val="20"/>
          <w:shd w:val="clear" w:color="auto" w:fill="FFFFFF"/>
        </w:rPr>
        <w:t xml:space="preserve">. M.J. Lee, Hormonal regulation of adipogenesis. </w:t>
      </w:r>
      <w:proofErr w:type="spellStart"/>
      <w:r w:rsidRPr="004B1F6B">
        <w:rPr>
          <w:rFonts w:ascii="Arial" w:hAnsi="Arial" w:cs="Arial"/>
          <w:i/>
          <w:color w:val="333333"/>
          <w:sz w:val="20"/>
          <w:szCs w:val="20"/>
          <w:shd w:val="clear" w:color="auto" w:fill="FFFFFF"/>
        </w:rPr>
        <w:t>Compr</w:t>
      </w:r>
      <w:proofErr w:type="spellEnd"/>
      <w:r w:rsidRPr="004B1F6B">
        <w:rPr>
          <w:rFonts w:ascii="Arial" w:hAnsi="Arial" w:cs="Arial"/>
          <w:i/>
          <w:color w:val="333333"/>
          <w:sz w:val="20"/>
          <w:szCs w:val="20"/>
          <w:shd w:val="clear" w:color="auto" w:fill="FFFFFF"/>
        </w:rPr>
        <w:t>.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7</w:t>
      </w:r>
      <w:r w:rsidRPr="004B1F6B">
        <w:rPr>
          <w:rFonts w:ascii="Arial" w:hAnsi="Arial" w:cs="Arial"/>
          <w:color w:val="333333"/>
          <w:sz w:val="20"/>
          <w:szCs w:val="20"/>
          <w:shd w:val="clear" w:color="auto" w:fill="FFFFFF"/>
        </w:rPr>
        <w:t>, 1151-1195 (2017).</w:t>
      </w:r>
    </w:p>
    <w:p w14:paraId="3CB81A57"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2</w:t>
      </w:r>
      <w:r>
        <w:rPr>
          <w:rFonts w:ascii="Arial" w:hAnsi="Arial" w:cs="Arial"/>
          <w:color w:val="333333"/>
          <w:sz w:val="20"/>
          <w:szCs w:val="20"/>
          <w:shd w:val="clear" w:color="auto" w:fill="FFFFFF"/>
        </w:rPr>
        <w:t>2</w:t>
      </w:r>
      <w:r w:rsidRPr="004B1F6B">
        <w:rPr>
          <w:rFonts w:ascii="Arial" w:hAnsi="Arial" w:cs="Arial"/>
          <w:color w:val="333333"/>
          <w:sz w:val="20"/>
          <w:szCs w:val="20"/>
          <w:shd w:val="clear" w:color="auto" w:fill="FFFFFF"/>
        </w:rPr>
        <w:t>. S.H. Um, M. Sticker-</w:t>
      </w:r>
      <w:proofErr w:type="spellStart"/>
      <w:r w:rsidRPr="004B1F6B">
        <w:rPr>
          <w:rFonts w:ascii="Arial" w:hAnsi="Arial" w:cs="Arial"/>
          <w:color w:val="333333"/>
          <w:sz w:val="20"/>
          <w:szCs w:val="20"/>
          <w:shd w:val="clear" w:color="auto" w:fill="FFFFFF"/>
        </w:rPr>
        <w:t>Jantscheff</w:t>
      </w:r>
      <w:proofErr w:type="spellEnd"/>
      <w:r w:rsidRPr="004B1F6B">
        <w:rPr>
          <w:rFonts w:ascii="Arial" w:hAnsi="Arial" w:cs="Arial"/>
          <w:color w:val="333333"/>
          <w:sz w:val="20"/>
          <w:szCs w:val="20"/>
          <w:shd w:val="clear" w:color="auto" w:fill="FFFFFF"/>
        </w:rPr>
        <w:t xml:space="preserve">, G.C. Chau, K. </w:t>
      </w:r>
      <w:proofErr w:type="spellStart"/>
      <w:r w:rsidRPr="004B1F6B">
        <w:rPr>
          <w:rFonts w:ascii="Arial" w:hAnsi="Arial" w:cs="Arial"/>
          <w:color w:val="333333"/>
          <w:sz w:val="20"/>
          <w:szCs w:val="20"/>
          <w:shd w:val="clear" w:color="auto" w:fill="FFFFFF"/>
        </w:rPr>
        <w:t>Vintersten</w:t>
      </w:r>
      <w:proofErr w:type="spellEnd"/>
      <w:r w:rsidRPr="004B1F6B">
        <w:rPr>
          <w:rFonts w:ascii="Arial" w:hAnsi="Arial" w:cs="Arial"/>
          <w:color w:val="333333"/>
          <w:sz w:val="20"/>
          <w:szCs w:val="20"/>
          <w:shd w:val="clear" w:color="auto" w:fill="FFFFFF"/>
        </w:rPr>
        <w:t xml:space="preserve">, M. Mueller, Y.G. </w:t>
      </w:r>
      <w:proofErr w:type="spellStart"/>
      <w:r w:rsidRPr="004B1F6B">
        <w:rPr>
          <w:rFonts w:ascii="Arial" w:hAnsi="Arial" w:cs="Arial"/>
          <w:color w:val="333333"/>
          <w:sz w:val="20"/>
          <w:szCs w:val="20"/>
          <w:shd w:val="clear" w:color="auto" w:fill="FFFFFF"/>
        </w:rPr>
        <w:t>Gangloff</w:t>
      </w:r>
      <w:proofErr w:type="spellEnd"/>
      <w:r w:rsidRPr="004B1F6B">
        <w:rPr>
          <w:rFonts w:ascii="Arial" w:hAnsi="Arial" w:cs="Arial"/>
          <w:color w:val="333333"/>
          <w:sz w:val="20"/>
          <w:szCs w:val="20"/>
          <w:shd w:val="clear" w:color="auto" w:fill="FFFFFF"/>
        </w:rPr>
        <w:t xml:space="preserve">, R.H. Adams, J.F. </w:t>
      </w:r>
      <w:proofErr w:type="spellStart"/>
      <w:r w:rsidRPr="004B1F6B">
        <w:rPr>
          <w:rFonts w:ascii="Arial" w:hAnsi="Arial" w:cs="Arial"/>
          <w:color w:val="333333"/>
          <w:sz w:val="20"/>
          <w:szCs w:val="20"/>
          <w:shd w:val="clear" w:color="auto" w:fill="FFFFFF"/>
        </w:rPr>
        <w:t>Spetz</w:t>
      </w:r>
      <w:proofErr w:type="spellEnd"/>
      <w:r w:rsidRPr="004B1F6B">
        <w:rPr>
          <w:rFonts w:ascii="Arial" w:hAnsi="Arial" w:cs="Arial"/>
          <w:color w:val="333333"/>
          <w:sz w:val="20"/>
          <w:szCs w:val="20"/>
          <w:shd w:val="clear" w:color="auto" w:fill="FFFFFF"/>
        </w:rPr>
        <w:t xml:space="preserve">, L. </w:t>
      </w:r>
      <w:proofErr w:type="spellStart"/>
      <w:r w:rsidRPr="004B1F6B">
        <w:rPr>
          <w:rFonts w:ascii="Arial" w:hAnsi="Arial" w:cs="Arial"/>
          <w:color w:val="333333"/>
          <w:sz w:val="20"/>
          <w:szCs w:val="20"/>
          <w:shd w:val="clear" w:color="auto" w:fill="FFFFFF"/>
        </w:rPr>
        <w:t>Elghazi</w:t>
      </w:r>
      <w:proofErr w:type="spellEnd"/>
      <w:r w:rsidRPr="004B1F6B">
        <w:rPr>
          <w:rFonts w:ascii="Arial" w:hAnsi="Arial" w:cs="Arial"/>
          <w:color w:val="333333"/>
          <w:sz w:val="20"/>
          <w:szCs w:val="20"/>
          <w:shd w:val="clear" w:color="auto" w:fill="FFFFFF"/>
        </w:rPr>
        <w:t xml:space="preserve">, P.T. </w:t>
      </w:r>
      <w:proofErr w:type="spellStart"/>
      <w:r w:rsidRPr="004B1F6B">
        <w:rPr>
          <w:rFonts w:ascii="Arial" w:hAnsi="Arial" w:cs="Arial"/>
          <w:color w:val="333333"/>
          <w:sz w:val="20"/>
          <w:szCs w:val="20"/>
          <w:shd w:val="clear" w:color="auto" w:fill="FFFFFF"/>
        </w:rPr>
        <w:t>Pfluger</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Pende</w:t>
      </w:r>
      <w:proofErr w:type="spellEnd"/>
      <w:r w:rsidRPr="004B1F6B">
        <w:rPr>
          <w:rFonts w:ascii="Arial" w:hAnsi="Arial" w:cs="Arial"/>
          <w:color w:val="333333"/>
          <w:sz w:val="20"/>
          <w:szCs w:val="20"/>
          <w:shd w:val="clear" w:color="auto" w:fill="FFFFFF"/>
        </w:rPr>
        <w:t xml:space="preserve">, E. Bernal-Mizrachi, A. </w:t>
      </w:r>
      <w:proofErr w:type="spellStart"/>
      <w:r w:rsidRPr="004B1F6B">
        <w:rPr>
          <w:rFonts w:ascii="Arial" w:hAnsi="Arial" w:cs="Arial"/>
          <w:color w:val="333333"/>
          <w:sz w:val="20"/>
          <w:szCs w:val="20"/>
          <w:shd w:val="clear" w:color="auto" w:fill="FFFFFF"/>
        </w:rPr>
        <w:t>Tauler</w:t>
      </w:r>
      <w:proofErr w:type="spellEnd"/>
      <w:r w:rsidRPr="004B1F6B">
        <w:rPr>
          <w:rFonts w:ascii="Arial" w:hAnsi="Arial" w:cs="Arial"/>
          <w:color w:val="333333"/>
          <w:sz w:val="20"/>
          <w:szCs w:val="20"/>
          <w:shd w:val="clear" w:color="auto" w:fill="FFFFFF"/>
        </w:rPr>
        <w:t xml:space="preserve">, M.H. </w:t>
      </w:r>
      <w:proofErr w:type="spellStart"/>
      <w:r w:rsidRPr="004B1F6B">
        <w:rPr>
          <w:rFonts w:ascii="Arial" w:hAnsi="Arial" w:cs="Arial"/>
          <w:color w:val="333333"/>
          <w:sz w:val="20"/>
          <w:szCs w:val="20"/>
          <w:shd w:val="clear" w:color="auto" w:fill="FFFFFF"/>
        </w:rPr>
        <w:t>Tschöp</w:t>
      </w:r>
      <w:proofErr w:type="spellEnd"/>
      <w:r w:rsidRPr="004B1F6B">
        <w:rPr>
          <w:rFonts w:ascii="Arial" w:hAnsi="Arial" w:cs="Arial"/>
          <w:color w:val="333333"/>
          <w:sz w:val="20"/>
          <w:szCs w:val="20"/>
          <w:shd w:val="clear" w:color="auto" w:fill="FFFFFF"/>
        </w:rPr>
        <w:t xml:space="preserve">, G. Thomas, S.C. </w:t>
      </w:r>
      <w:proofErr w:type="spellStart"/>
      <w:r w:rsidRPr="004B1F6B">
        <w:rPr>
          <w:rFonts w:ascii="Arial" w:hAnsi="Arial" w:cs="Arial"/>
          <w:color w:val="333333"/>
          <w:sz w:val="20"/>
          <w:szCs w:val="20"/>
          <w:shd w:val="clear" w:color="auto" w:fill="FFFFFF"/>
        </w:rPr>
        <w:t>Kozma</w:t>
      </w:r>
      <w:proofErr w:type="spellEnd"/>
      <w:r w:rsidRPr="004B1F6B">
        <w:rPr>
          <w:rFonts w:ascii="Arial" w:hAnsi="Arial" w:cs="Arial"/>
          <w:color w:val="333333"/>
          <w:sz w:val="20"/>
          <w:szCs w:val="20"/>
          <w:shd w:val="clear" w:color="auto" w:fill="FFFFFF"/>
        </w:rPr>
        <w:t xml:space="preserve">, S6K1 controls pancreatic β cell size independently of intrauterine growth restriction. </w:t>
      </w:r>
      <w:r w:rsidRPr="004B1F6B">
        <w:rPr>
          <w:rFonts w:ascii="Arial" w:hAnsi="Arial" w:cs="Arial"/>
          <w:i/>
          <w:color w:val="333333"/>
          <w:sz w:val="20"/>
          <w:szCs w:val="20"/>
          <w:shd w:val="clear" w:color="auto" w:fill="FFFFFF"/>
        </w:rPr>
        <w:t xml:space="preserve">J. Clin. Invest. </w:t>
      </w:r>
      <w:r w:rsidRPr="004B1F6B">
        <w:rPr>
          <w:rFonts w:ascii="Arial" w:hAnsi="Arial" w:cs="Arial"/>
          <w:b/>
          <w:color w:val="333333"/>
          <w:sz w:val="20"/>
          <w:szCs w:val="20"/>
          <w:shd w:val="clear" w:color="auto" w:fill="FFFFFF"/>
        </w:rPr>
        <w:t>125</w:t>
      </w:r>
      <w:r w:rsidRPr="004B1F6B">
        <w:rPr>
          <w:rFonts w:ascii="Arial" w:hAnsi="Arial" w:cs="Arial"/>
          <w:color w:val="333333"/>
          <w:sz w:val="20"/>
          <w:szCs w:val="20"/>
          <w:shd w:val="clear" w:color="auto" w:fill="FFFFFF"/>
        </w:rPr>
        <w:t>, 2736-2747 (2015).</w:t>
      </w:r>
    </w:p>
    <w:p w14:paraId="7DD74E2C" w14:textId="77777777" w:rsidR="00104617" w:rsidRPr="004B1F6B" w:rsidRDefault="00104617" w:rsidP="00494F56">
      <w:pPr>
        <w:rPr>
          <w:rFonts w:ascii="Arial" w:hAnsi="Arial" w:cs="Arial"/>
          <w:color w:val="333333"/>
          <w:sz w:val="20"/>
          <w:szCs w:val="20"/>
          <w:shd w:val="clear" w:color="auto" w:fill="FFFFFF"/>
        </w:rPr>
      </w:pPr>
      <w:r>
        <w:rPr>
          <w:rFonts w:ascii="Arial" w:hAnsi="Arial" w:cs="Arial"/>
          <w:color w:val="333333"/>
          <w:sz w:val="20"/>
          <w:szCs w:val="20"/>
          <w:shd w:val="clear" w:color="auto" w:fill="FFFFFF"/>
        </w:rPr>
        <w:t>23</w:t>
      </w:r>
      <w:r w:rsidRPr="004B1F6B">
        <w:rPr>
          <w:rFonts w:ascii="Arial" w:hAnsi="Arial" w:cs="Arial"/>
          <w:color w:val="333333"/>
          <w:sz w:val="20"/>
          <w:szCs w:val="20"/>
          <w:shd w:val="clear" w:color="auto" w:fill="FFFFFF"/>
        </w:rPr>
        <w:t xml:space="preserve">. S.H. Um, F. </w:t>
      </w:r>
      <w:proofErr w:type="spellStart"/>
      <w:r w:rsidRPr="004B1F6B">
        <w:rPr>
          <w:rFonts w:ascii="Arial" w:hAnsi="Arial" w:cs="Arial"/>
          <w:color w:val="333333"/>
          <w:sz w:val="20"/>
          <w:szCs w:val="20"/>
          <w:shd w:val="clear" w:color="auto" w:fill="FFFFFF"/>
        </w:rPr>
        <w:t>Frigerio</w:t>
      </w:r>
      <w:proofErr w:type="spellEnd"/>
      <w:r w:rsidRPr="004B1F6B">
        <w:rPr>
          <w:rFonts w:ascii="Arial" w:hAnsi="Arial" w:cs="Arial"/>
          <w:color w:val="333333"/>
          <w:sz w:val="20"/>
          <w:szCs w:val="20"/>
          <w:shd w:val="clear" w:color="auto" w:fill="FFFFFF"/>
        </w:rPr>
        <w:t xml:space="preserve">, M. Watanabe, F. Picard, M. Joaquin, M. Sticker, S. </w:t>
      </w:r>
      <w:proofErr w:type="spellStart"/>
      <w:r w:rsidRPr="004B1F6B">
        <w:rPr>
          <w:rFonts w:ascii="Arial" w:hAnsi="Arial" w:cs="Arial"/>
          <w:color w:val="333333"/>
          <w:sz w:val="20"/>
          <w:szCs w:val="20"/>
          <w:shd w:val="clear" w:color="auto" w:fill="FFFFFF"/>
        </w:rPr>
        <w:t>Fumagalli</w:t>
      </w:r>
      <w:proofErr w:type="spellEnd"/>
      <w:r w:rsidRPr="004B1F6B">
        <w:rPr>
          <w:rFonts w:ascii="Arial" w:hAnsi="Arial" w:cs="Arial"/>
          <w:color w:val="333333"/>
          <w:sz w:val="20"/>
          <w:szCs w:val="20"/>
          <w:shd w:val="clear" w:color="auto" w:fill="FFFFFF"/>
        </w:rPr>
        <w:t xml:space="preserve">, P.R. </w:t>
      </w:r>
      <w:proofErr w:type="spellStart"/>
      <w:r w:rsidRPr="004B1F6B">
        <w:rPr>
          <w:rFonts w:ascii="Arial" w:hAnsi="Arial" w:cs="Arial"/>
          <w:color w:val="333333"/>
          <w:sz w:val="20"/>
          <w:szCs w:val="20"/>
          <w:shd w:val="clear" w:color="auto" w:fill="FFFFFF"/>
        </w:rPr>
        <w:t>Allegrini</w:t>
      </w:r>
      <w:proofErr w:type="spellEnd"/>
      <w:r w:rsidRPr="004B1F6B">
        <w:rPr>
          <w:rFonts w:ascii="Arial" w:hAnsi="Arial" w:cs="Arial"/>
          <w:color w:val="333333"/>
          <w:sz w:val="20"/>
          <w:szCs w:val="20"/>
          <w:shd w:val="clear" w:color="auto" w:fill="FFFFFF"/>
        </w:rPr>
        <w:t xml:space="preserve">, S.C. </w:t>
      </w:r>
      <w:proofErr w:type="spellStart"/>
      <w:r w:rsidRPr="004B1F6B">
        <w:rPr>
          <w:rFonts w:ascii="Arial" w:hAnsi="Arial" w:cs="Arial"/>
          <w:color w:val="333333"/>
          <w:sz w:val="20"/>
          <w:szCs w:val="20"/>
          <w:shd w:val="clear" w:color="auto" w:fill="FFFFFF"/>
        </w:rPr>
        <w:t>Kozma</w:t>
      </w:r>
      <w:proofErr w:type="spellEnd"/>
      <w:r w:rsidRPr="004B1F6B">
        <w:rPr>
          <w:rFonts w:ascii="Arial" w:hAnsi="Arial" w:cs="Arial"/>
          <w:color w:val="333333"/>
          <w:sz w:val="20"/>
          <w:szCs w:val="20"/>
          <w:shd w:val="clear" w:color="auto" w:fill="FFFFFF"/>
        </w:rPr>
        <w:t xml:space="preserve">, J. </w:t>
      </w:r>
      <w:proofErr w:type="spellStart"/>
      <w:r w:rsidRPr="004B1F6B">
        <w:rPr>
          <w:rFonts w:ascii="Arial" w:hAnsi="Arial" w:cs="Arial"/>
          <w:color w:val="333333"/>
          <w:sz w:val="20"/>
          <w:szCs w:val="20"/>
          <w:shd w:val="clear" w:color="auto" w:fill="FFFFFF"/>
        </w:rPr>
        <w:t>Auwerx</w:t>
      </w:r>
      <w:proofErr w:type="spellEnd"/>
      <w:r w:rsidRPr="004B1F6B">
        <w:rPr>
          <w:rFonts w:ascii="Arial" w:hAnsi="Arial" w:cs="Arial"/>
          <w:color w:val="333333"/>
          <w:sz w:val="20"/>
          <w:szCs w:val="20"/>
          <w:shd w:val="clear" w:color="auto" w:fill="FFFFFF"/>
        </w:rPr>
        <w:t xml:space="preserve">, G. Thomas, Absence of S6K1 protects against age- and diet-induced obesity while enhancing insulin sensitivity. </w:t>
      </w:r>
      <w:r w:rsidRPr="004B1F6B">
        <w:rPr>
          <w:rFonts w:ascii="Arial" w:hAnsi="Arial" w:cs="Arial"/>
          <w:i/>
          <w:color w:val="333333"/>
          <w:sz w:val="20"/>
          <w:szCs w:val="20"/>
          <w:shd w:val="clear" w:color="auto" w:fill="FFFFFF"/>
        </w:rPr>
        <w:t>Nature</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431</w:t>
      </w:r>
      <w:r w:rsidRPr="004B1F6B">
        <w:rPr>
          <w:rFonts w:ascii="Arial" w:hAnsi="Arial" w:cs="Arial"/>
          <w:color w:val="333333"/>
          <w:sz w:val="20"/>
          <w:szCs w:val="20"/>
          <w:shd w:val="clear" w:color="auto" w:fill="FFFFFF"/>
        </w:rPr>
        <w:t>, 200-205 (2004).</w:t>
      </w:r>
    </w:p>
    <w:p w14:paraId="47DEF4A1"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24. A. </w:t>
      </w:r>
      <w:proofErr w:type="spellStart"/>
      <w:r w:rsidRPr="004B1F6B">
        <w:rPr>
          <w:rFonts w:ascii="Arial" w:hAnsi="Arial" w:cs="Arial"/>
          <w:color w:val="333333"/>
          <w:sz w:val="20"/>
          <w:szCs w:val="20"/>
          <w:shd w:val="clear" w:color="auto" w:fill="FFFFFF"/>
          <w:lang w:val="en-US"/>
        </w:rPr>
        <w:t>Castelló</w:t>
      </w:r>
      <w:proofErr w:type="spellEnd"/>
      <w:r w:rsidRPr="004B1F6B">
        <w:rPr>
          <w:rFonts w:ascii="Arial" w:hAnsi="Arial" w:cs="Arial"/>
          <w:color w:val="333333"/>
          <w:sz w:val="20"/>
          <w:szCs w:val="20"/>
          <w:shd w:val="clear" w:color="auto" w:fill="FFFFFF"/>
          <w:lang w:val="en-US"/>
        </w:rPr>
        <w:t>, J.C. Rodríguez-</w:t>
      </w:r>
      <w:proofErr w:type="spellStart"/>
      <w:r w:rsidRPr="004B1F6B">
        <w:rPr>
          <w:rFonts w:ascii="Arial" w:hAnsi="Arial" w:cs="Arial"/>
          <w:color w:val="333333"/>
          <w:sz w:val="20"/>
          <w:szCs w:val="20"/>
          <w:shd w:val="clear" w:color="auto" w:fill="FFFFFF"/>
          <w:lang w:val="en-US"/>
        </w:rPr>
        <w:t>Manzaneque</w:t>
      </w:r>
      <w:proofErr w:type="spellEnd"/>
      <w:r w:rsidRPr="004B1F6B">
        <w:rPr>
          <w:rFonts w:ascii="Arial" w:hAnsi="Arial" w:cs="Arial"/>
          <w:color w:val="333333"/>
          <w:sz w:val="20"/>
          <w:szCs w:val="20"/>
          <w:shd w:val="clear" w:color="auto" w:fill="FFFFFF"/>
          <w:lang w:val="en-US"/>
        </w:rPr>
        <w:t xml:space="preserve">, M. Camps, A. Pérez-Castillo, X. </w:t>
      </w:r>
      <w:proofErr w:type="spellStart"/>
      <w:r w:rsidRPr="004B1F6B">
        <w:rPr>
          <w:rFonts w:ascii="Arial" w:hAnsi="Arial" w:cs="Arial"/>
          <w:color w:val="333333"/>
          <w:sz w:val="20"/>
          <w:szCs w:val="20"/>
          <w:shd w:val="clear" w:color="auto" w:fill="FFFFFF"/>
          <w:lang w:val="en-US"/>
        </w:rPr>
        <w:t>Testar</w:t>
      </w:r>
      <w:proofErr w:type="spellEnd"/>
      <w:r w:rsidRPr="004B1F6B">
        <w:rPr>
          <w:rFonts w:ascii="Arial" w:hAnsi="Arial" w:cs="Arial"/>
          <w:color w:val="333333"/>
          <w:sz w:val="20"/>
          <w:szCs w:val="20"/>
          <w:shd w:val="clear" w:color="auto" w:fill="FFFFFF"/>
          <w:lang w:val="en-US"/>
        </w:rPr>
        <w:t xml:space="preserve">, M. </w:t>
      </w:r>
      <w:proofErr w:type="spellStart"/>
      <w:r w:rsidRPr="004B1F6B">
        <w:rPr>
          <w:rFonts w:ascii="Arial" w:hAnsi="Arial" w:cs="Arial"/>
          <w:color w:val="333333"/>
          <w:sz w:val="20"/>
          <w:szCs w:val="20"/>
          <w:shd w:val="clear" w:color="auto" w:fill="FFFFFF"/>
          <w:lang w:val="en-US"/>
        </w:rPr>
        <w:t>Palacín</w:t>
      </w:r>
      <w:proofErr w:type="spellEnd"/>
      <w:r w:rsidRPr="004B1F6B">
        <w:rPr>
          <w:rFonts w:ascii="Arial" w:hAnsi="Arial" w:cs="Arial"/>
          <w:color w:val="333333"/>
          <w:sz w:val="20"/>
          <w:szCs w:val="20"/>
          <w:shd w:val="clear" w:color="auto" w:fill="FFFFFF"/>
          <w:lang w:val="en-US"/>
        </w:rPr>
        <w:t xml:space="preserve">, A. Santos, A. </w:t>
      </w:r>
      <w:proofErr w:type="spellStart"/>
      <w:r w:rsidRPr="004B1F6B">
        <w:rPr>
          <w:rFonts w:ascii="Arial" w:hAnsi="Arial" w:cs="Arial"/>
          <w:color w:val="333333"/>
          <w:sz w:val="20"/>
          <w:szCs w:val="20"/>
          <w:shd w:val="clear" w:color="auto" w:fill="FFFFFF"/>
          <w:lang w:val="en-US"/>
        </w:rPr>
        <w:t>Zorzano</w:t>
      </w:r>
      <w:proofErr w:type="spellEnd"/>
      <w:r w:rsidRPr="004B1F6B">
        <w:rPr>
          <w:rFonts w:ascii="Arial" w:hAnsi="Arial" w:cs="Arial"/>
          <w:color w:val="333333"/>
          <w:sz w:val="20"/>
          <w:szCs w:val="20"/>
          <w:shd w:val="clear" w:color="auto" w:fill="FFFFFF"/>
          <w:lang w:val="en-US"/>
        </w:rPr>
        <w:t xml:space="preserve">, Perinatal hypothyroidism impairs the normal transition of GLUT4 and GLUT1 glucose transporters from fetal to neonatal levels in heart and brown adipose tissue. Evidence for tissue-specific regulation of GLUT4 expression by thyroid hormone. </w:t>
      </w:r>
      <w:r w:rsidRPr="004B1F6B">
        <w:rPr>
          <w:rFonts w:ascii="Arial" w:hAnsi="Arial" w:cs="Arial"/>
          <w:i/>
          <w:color w:val="333333"/>
          <w:sz w:val="20"/>
          <w:szCs w:val="20"/>
          <w:shd w:val="clear" w:color="auto" w:fill="FFFFFF"/>
          <w:lang w:val="en-US"/>
        </w:rPr>
        <w:t>J. Biol. Chem.</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269</w:t>
      </w:r>
      <w:r w:rsidRPr="004B1F6B">
        <w:rPr>
          <w:rFonts w:ascii="Arial" w:hAnsi="Arial" w:cs="Arial"/>
          <w:color w:val="333333"/>
          <w:sz w:val="20"/>
          <w:szCs w:val="20"/>
          <w:shd w:val="clear" w:color="auto" w:fill="FFFFFF"/>
          <w:lang w:val="en-US"/>
        </w:rPr>
        <w:t>, 5905-5912 (1994).</w:t>
      </w:r>
    </w:p>
    <w:p w14:paraId="4F5BAE10"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25. A.J. Forhead, J. Li, J.C. Saunders, M.J. </w:t>
      </w:r>
      <w:proofErr w:type="spellStart"/>
      <w:r w:rsidRPr="004B1F6B">
        <w:rPr>
          <w:rFonts w:ascii="Arial" w:hAnsi="Arial" w:cs="Arial"/>
          <w:color w:val="333333"/>
          <w:sz w:val="20"/>
          <w:szCs w:val="20"/>
          <w:shd w:val="clear" w:color="auto" w:fill="FFFFFF"/>
          <w:lang w:val="en-US"/>
        </w:rPr>
        <w:t>Dauncey</w:t>
      </w:r>
      <w:proofErr w:type="spellEnd"/>
      <w:r w:rsidRPr="004B1F6B">
        <w:rPr>
          <w:rFonts w:ascii="Arial" w:hAnsi="Arial" w:cs="Arial"/>
          <w:color w:val="333333"/>
          <w:sz w:val="20"/>
          <w:szCs w:val="20"/>
          <w:shd w:val="clear" w:color="auto" w:fill="FFFFFF"/>
          <w:lang w:val="en-US"/>
        </w:rPr>
        <w:t xml:space="preserve">, R.S. Gilmour,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Control of ovine hepatic growth hormone receptor and insulin-like growth factor I by thyroid hormones </w:t>
      </w:r>
      <w:r w:rsidRPr="004B1F6B">
        <w:rPr>
          <w:rFonts w:ascii="Arial" w:hAnsi="Arial" w:cs="Arial"/>
          <w:i/>
          <w:color w:val="333333"/>
          <w:sz w:val="20"/>
          <w:szCs w:val="20"/>
          <w:shd w:val="clear" w:color="auto" w:fill="FFFFFF"/>
          <w:lang w:val="en-US"/>
        </w:rPr>
        <w:t>in utero</w:t>
      </w:r>
      <w:r w:rsidRPr="004B1F6B">
        <w:rPr>
          <w:rFonts w:ascii="Arial" w:hAnsi="Arial" w:cs="Arial"/>
          <w:color w:val="333333"/>
          <w:sz w:val="20"/>
          <w:szCs w:val="20"/>
          <w:shd w:val="clear" w:color="auto" w:fill="FFFFFF"/>
          <w:lang w:val="en-US"/>
        </w:rPr>
        <w:t xml:space="preserve">. </w:t>
      </w:r>
      <w:r w:rsidRPr="004B1F6B">
        <w:rPr>
          <w:rFonts w:ascii="Arial" w:hAnsi="Arial" w:cs="Arial"/>
          <w:i/>
          <w:color w:val="333333"/>
          <w:sz w:val="20"/>
          <w:szCs w:val="20"/>
          <w:shd w:val="clear" w:color="auto" w:fill="FFFFFF"/>
          <w:lang w:val="en-US"/>
        </w:rPr>
        <w:t>Am. J. Physiol.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278</w:t>
      </w:r>
      <w:r w:rsidRPr="004B1F6B">
        <w:rPr>
          <w:rFonts w:ascii="Arial" w:hAnsi="Arial" w:cs="Arial"/>
          <w:color w:val="333333"/>
          <w:sz w:val="20"/>
          <w:szCs w:val="20"/>
          <w:shd w:val="clear" w:color="auto" w:fill="FFFFFF"/>
          <w:lang w:val="en-US"/>
        </w:rPr>
        <w:t>, E1166-1174 (2000).</w:t>
      </w:r>
    </w:p>
    <w:p w14:paraId="0B317308"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26. A.J. Forhead, J. Li, R.S. Gilmour, M.J. </w:t>
      </w:r>
      <w:proofErr w:type="spellStart"/>
      <w:r w:rsidRPr="004B1F6B">
        <w:rPr>
          <w:rFonts w:ascii="Arial" w:hAnsi="Arial" w:cs="Arial"/>
          <w:color w:val="333333"/>
          <w:sz w:val="20"/>
          <w:szCs w:val="20"/>
          <w:shd w:val="clear" w:color="auto" w:fill="FFFFFF"/>
          <w:lang w:val="en-US"/>
        </w:rPr>
        <w:t>Dauncey</w:t>
      </w:r>
      <w:proofErr w:type="spellEnd"/>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Thyroid hormones and the mRNA of the GH receptor and IGFs in skeletal muscle of fetal sheep. </w:t>
      </w:r>
      <w:r w:rsidRPr="004B1F6B">
        <w:rPr>
          <w:rFonts w:ascii="Arial" w:hAnsi="Arial" w:cs="Arial"/>
          <w:i/>
          <w:color w:val="333333"/>
          <w:sz w:val="20"/>
          <w:szCs w:val="20"/>
          <w:shd w:val="clear" w:color="auto" w:fill="FFFFFF"/>
          <w:lang w:val="en-US"/>
        </w:rPr>
        <w:t>Am. J. Physiol.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282</w:t>
      </w:r>
      <w:r w:rsidRPr="004B1F6B">
        <w:rPr>
          <w:rFonts w:ascii="Arial" w:hAnsi="Arial" w:cs="Arial"/>
          <w:color w:val="333333"/>
          <w:sz w:val="20"/>
          <w:szCs w:val="20"/>
          <w:shd w:val="clear" w:color="auto" w:fill="FFFFFF"/>
          <w:lang w:val="en-US"/>
        </w:rPr>
        <w:t>, E80-E86 (2002).</w:t>
      </w:r>
    </w:p>
    <w:p w14:paraId="0316BDDF"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27. S.U. </w:t>
      </w:r>
      <w:proofErr w:type="spellStart"/>
      <w:r w:rsidRPr="004B1F6B">
        <w:rPr>
          <w:rFonts w:ascii="Arial" w:hAnsi="Arial" w:cs="Arial"/>
          <w:color w:val="333333"/>
          <w:sz w:val="20"/>
          <w:szCs w:val="20"/>
          <w:shd w:val="clear" w:color="auto" w:fill="FFFFFF"/>
          <w:lang w:val="en-US"/>
        </w:rPr>
        <w:t>Devaskar</w:t>
      </w:r>
      <w:proofErr w:type="spellEnd"/>
      <w:r w:rsidRPr="004B1F6B">
        <w:rPr>
          <w:rFonts w:ascii="Arial" w:hAnsi="Arial" w:cs="Arial"/>
          <w:color w:val="333333"/>
          <w:sz w:val="20"/>
          <w:szCs w:val="20"/>
          <w:shd w:val="clear" w:color="auto" w:fill="FFFFFF"/>
          <w:lang w:val="en-US"/>
        </w:rPr>
        <w:t xml:space="preserve">, R. Anthony, W. Hay, Ontogeny and insulin regulation of fetal ovine white adipose tissue leptin expression. </w:t>
      </w:r>
      <w:r w:rsidRPr="004B1F6B">
        <w:rPr>
          <w:rFonts w:ascii="Arial" w:hAnsi="Arial" w:cs="Arial"/>
          <w:i/>
          <w:color w:val="333333"/>
          <w:sz w:val="20"/>
          <w:szCs w:val="20"/>
          <w:shd w:val="clear" w:color="auto" w:fill="FFFFFF"/>
          <w:lang w:val="en-US"/>
        </w:rPr>
        <w:t xml:space="preserve">Am. J. Physiol. </w:t>
      </w:r>
      <w:r w:rsidRPr="004B1F6B">
        <w:rPr>
          <w:rFonts w:ascii="Arial" w:hAnsi="Arial" w:cs="Arial"/>
          <w:b/>
          <w:color w:val="333333"/>
          <w:sz w:val="20"/>
          <w:szCs w:val="20"/>
          <w:shd w:val="clear" w:color="auto" w:fill="FFFFFF"/>
          <w:lang w:val="en-US"/>
        </w:rPr>
        <w:t>282</w:t>
      </w:r>
      <w:r w:rsidRPr="004B1F6B">
        <w:rPr>
          <w:rFonts w:ascii="Arial" w:hAnsi="Arial" w:cs="Arial"/>
          <w:color w:val="333333"/>
          <w:sz w:val="20"/>
          <w:szCs w:val="20"/>
          <w:shd w:val="clear" w:color="auto" w:fill="FFFFFF"/>
          <w:lang w:val="en-US"/>
        </w:rPr>
        <w:t>, R431-R438 (2002).</w:t>
      </w:r>
    </w:p>
    <w:p w14:paraId="1A7EBDD3"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28. C. Menendez, R. Baldelli, J.P. </w:t>
      </w:r>
      <w:proofErr w:type="spellStart"/>
      <w:r w:rsidRPr="004B1F6B">
        <w:rPr>
          <w:rFonts w:ascii="Arial" w:hAnsi="Arial" w:cs="Arial"/>
          <w:color w:val="333333"/>
          <w:sz w:val="20"/>
          <w:szCs w:val="20"/>
          <w:shd w:val="clear" w:color="auto" w:fill="FFFFFF"/>
        </w:rPr>
        <w:t>Camiña</w:t>
      </w:r>
      <w:proofErr w:type="spellEnd"/>
      <w:r w:rsidRPr="004B1F6B">
        <w:rPr>
          <w:rFonts w:ascii="Arial" w:hAnsi="Arial" w:cs="Arial"/>
          <w:color w:val="333333"/>
          <w:sz w:val="20"/>
          <w:szCs w:val="20"/>
          <w:shd w:val="clear" w:color="auto" w:fill="FFFFFF"/>
        </w:rPr>
        <w:t xml:space="preserve">, B. Escudero, R. </w:t>
      </w:r>
      <w:proofErr w:type="spellStart"/>
      <w:r w:rsidRPr="004B1F6B">
        <w:rPr>
          <w:rFonts w:ascii="Arial" w:hAnsi="Arial" w:cs="Arial"/>
          <w:color w:val="333333"/>
          <w:sz w:val="20"/>
          <w:szCs w:val="20"/>
          <w:shd w:val="clear" w:color="auto" w:fill="FFFFFF"/>
        </w:rPr>
        <w:t>Peino</w:t>
      </w:r>
      <w:proofErr w:type="spellEnd"/>
      <w:r w:rsidRPr="004B1F6B">
        <w:rPr>
          <w:rFonts w:ascii="Arial" w:hAnsi="Arial" w:cs="Arial"/>
          <w:color w:val="333333"/>
          <w:sz w:val="20"/>
          <w:szCs w:val="20"/>
          <w:shd w:val="clear" w:color="auto" w:fill="FFFFFF"/>
        </w:rPr>
        <w:t xml:space="preserve">, C. </w:t>
      </w:r>
      <w:proofErr w:type="spellStart"/>
      <w:r w:rsidRPr="004B1F6B">
        <w:rPr>
          <w:rFonts w:ascii="Arial" w:hAnsi="Arial" w:cs="Arial"/>
          <w:color w:val="333333"/>
          <w:sz w:val="20"/>
          <w:szCs w:val="20"/>
          <w:shd w:val="clear" w:color="auto" w:fill="FFFFFF"/>
        </w:rPr>
        <w:t>Dieguez</w:t>
      </w:r>
      <w:proofErr w:type="spellEnd"/>
      <w:r w:rsidRPr="004B1F6B">
        <w:rPr>
          <w:rFonts w:ascii="Arial" w:hAnsi="Arial" w:cs="Arial"/>
          <w:color w:val="333333"/>
          <w:sz w:val="20"/>
          <w:szCs w:val="20"/>
          <w:shd w:val="clear" w:color="auto" w:fill="FFFFFF"/>
        </w:rPr>
        <w:t xml:space="preserve">, F.F. </w:t>
      </w:r>
      <w:proofErr w:type="spellStart"/>
      <w:r w:rsidRPr="004B1F6B">
        <w:rPr>
          <w:rFonts w:ascii="Arial" w:hAnsi="Arial" w:cs="Arial"/>
          <w:color w:val="333333"/>
          <w:sz w:val="20"/>
          <w:szCs w:val="20"/>
          <w:shd w:val="clear" w:color="auto" w:fill="FFFFFF"/>
        </w:rPr>
        <w:t>Casanueva</w:t>
      </w:r>
      <w:proofErr w:type="spellEnd"/>
      <w:r w:rsidRPr="004B1F6B">
        <w:rPr>
          <w:rFonts w:ascii="Arial" w:hAnsi="Arial" w:cs="Arial"/>
          <w:color w:val="333333"/>
          <w:sz w:val="20"/>
          <w:szCs w:val="20"/>
          <w:shd w:val="clear" w:color="auto" w:fill="FFFFFF"/>
        </w:rPr>
        <w:t xml:space="preserve">, TSH stimulates leptin secretion by a direct effect on adipocytes. </w:t>
      </w:r>
      <w:r w:rsidRPr="004B1F6B">
        <w:rPr>
          <w:rFonts w:ascii="Arial" w:hAnsi="Arial" w:cs="Arial"/>
          <w:i/>
          <w:color w:val="333333"/>
          <w:sz w:val="20"/>
          <w:szCs w:val="20"/>
          <w:shd w:val="clear" w:color="auto" w:fill="FFFFFF"/>
        </w:rPr>
        <w:t xml:space="preserve">J. Endocrinol. </w:t>
      </w:r>
      <w:r w:rsidRPr="004B1F6B">
        <w:rPr>
          <w:rFonts w:ascii="Arial" w:hAnsi="Arial" w:cs="Arial"/>
          <w:b/>
          <w:color w:val="333333"/>
          <w:sz w:val="20"/>
          <w:szCs w:val="20"/>
          <w:shd w:val="clear" w:color="auto" w:fill="FFFFFF"/>
        </w:rPr>
        <w:t>176</w:t>
      </w:r>
      <w:r w:rsidRPr="004B1F6B">
        <w:rPr>
          <w:rFonts w:ascii="Arial" w:hAnsi="Arial" w:cs="Arial"/>
          <w:color w:val="333333"/>
          <w:sz w:val="20"/>
          <w:szCs w:val="20"/>
          <w:shd w:val="clear" w:color="auto" w:fill="FFFFFF"/>
        </w:rPr>
        <w:t>, 7-12 (2003).</w:t>
      </w:r>
    </w:p>
    <w:p w14:paraId="0B4508C5"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29. M.J. </w:t>
      </w:r>
      <w:proofErr w:type="spellStart"/>
      <w:r w:rsidRPr="004B1F6B">
        <w:rPr>
          <w:rFonts w:ascii="Arial" w:hAnsi="Arial" w:cs="Arial"/>
          <w:color w:val="333333"/>
          <w:sz w:val="20"/>
          <w:szCs w:val="20"/>
          <w:shd w:val="clear" w:color="auto" w:fill="FFFFFF"/>
        </w:rPr>
        <w:t>Obregón</w:t>
      </w:r>
      <w:proofErr w:type="spellEnd"/>
      <w:r w:rsidRPr="004B1F6B">
        <w:rPr>
          <w:rFonts w:ascii="Arial" w:hAnsi="Arial" w:cs="Arial"/>
          <w:color w:val="333333"/>
          <w:sz w:val="20"/>
          <w:szCs w:val="20"/>
          <w:shd w:val="clear" w:color="auto" w:fill="FFFFFF"/>
        </w:rPr>
        <w:t xml:space="preserve">, R. Calvo, A. Hernández, F. Escobar del Rey, G. </w:t>
      </w:r>
      <w:proofErr w:type="spellStart"/>
      <w:r w:rsidRPr="004B1F6B">
        <w:rPr>
          <w:rFonts w:ascii="Arial" w:hAnsi="Arial" w:cs="Arial"/>
          <w:color w:val="333333"/>
          <w:sz w:val="20"/>
          <w:szCs w:val="20"/>
          <w:shd w:val="clear" w:color="auto" w:fill="FFFFFF"/>
        </w:rPr>
        <w:t>Morreale</w:t>
      </w:r>
      <w:proofErr w:type="spellEnd"/>
      <w:r w:rsidRPr="004B1F6B">
        <w:rPr>
          <w:rFonts w:ascii="Arial" w:hAnsi="Arial" w:cs="Arial"/>
          <w:color w:val="333333"/>
          <w:sz w:val="20"/>
          <w:szCs w:val="20"/>
          <w:shd w:val="clear" w:color="auto" w:fill="FFFFFF"/>
        </w:rPr>
        <w:t xml:space="preserve"> de Escobar, Regulation of uncoupling protein messenger ribonucleic acid and 5'-deiodinase activity by thyroid hormones in fetal brown adipose tissue. </w:t>
      </w:r>
      <w:r w:rsidRPr="004B1F6B">
        <w:rPr>
          <w:rFonts w:ascii="Arial" w:hAnsi="Arial" w:cs="Arial"/>
          <w:i/>
          <w:color w:val="333333"/>
          <w:sz w:val="20"/>
          <w:szCs w:val="20"/>
          <w:shd w:val="clear" w:color="auto" w:fill="FFFFFF"/>
        </w:rPr>
        <w:t>Endocrinology</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137</w:t>
      </w:r>
      <w:r w:rsidRPr="004B1F6B">
        <w:rPr>
          <w:rFonts w:ascii="Arial" w:hAnsi="Arial" w:cs="Arial"/>
          <w:color w:val="333333"/>
          <w:sz w:val="20"/>
          <w:szCs w:val="20"/>
          <w:shd w:val="clear" w:color="auto" w:fill="FFFFFF"/>
        </w:rPr>
        <w:t>, 4721-4729 (1996).</w:t>
      </w:r>
    </w:p>
    <w:p w14:paraId="726E321F"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30. C. Guerra, C. </w:t>
      </w:r>
      <w:proofErr w:type="spellStart"/>
      <w:r w:rsidRPr="004B1F6B">
        <w:rPr>
          <w:rFonts w:ascii="Arial" w:hAnsi="Arial" w:cs="Arial"/>
          <w:color w:val="333333"/>
          <w:sz w:val="20"/>
          <w:szCs w:val="20"/>
          <w:shd w:val="clear" w:color="auto" w:fill="FFFFFF"/>
        </w:rPr>
        <w:t>Roncero</w:t>
      </w:r>
      <w:proofErr w:type="spellEnd"/>
      <w:r w:rsidRPr="004B1F6B">
        <w:rPr>
          <w:rFonts w:ascii="Arial" w:hAnsi="Arial" w:cs="Arial"/>
          <w:color w:val="333333"/>
          <w:sz w:val="20"/>
          <w:szCs w:val="20"/>
          <w:shd w:val="clear" w:color="auto" w:fill="FFFFFF"/>
        </w:rPr>
        <w:t xml:space="preserve">, A. Porras, M. Fernández, M. Benito, Triiodothyronine induces the transcription of the uncoupling protein gene and stabilizes its mRNA in fetal rat brown adipocyte primary cultures. </w:t>
      </w:r>
      <w:r w:rsidRPr="004B1F6B">
        <w:rPr>
          <w:rFonts w:ascii="Arial" w:hAnsi="Arial" w:cs="Arial"/>
          <w:i/>
          <w:color w:val="333333"/>
          <w:sz w:val="20"/>
          <w:szCs w:val="20"/>
          <w:shd w:val="clear" w:color="auto" w:fill="FFFFFF"/>
        </w:rPr>
        <w:t>J. Biol. Chem.</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271</w:t>
      </w:r>
      <w:r w:rsidRPr="004B1F6B">
        <w:rPr>
          <w:rFonts w:ascii="Arial" w:hAnsi="Arial" w:cs="Arial"/>
          <w:color w:val="333333"/>
          <w:sz w:val="20"/>
          <w:szCs w:val="20"/>
          <w:shd w:val="clear" w:color="auto" w:fill="FFFFFF"/>
        </w:rPr>
        <w:t>, 2076-2081 (1996).</w:t>
      </w:r>
    </w:p>
    <w:p w14:paraId="0885D72F"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31. F. </w:t>
      </w:r>
      <w:proofErr w:type="spellStart"/>
      <w:r w:rsidRPr="004B1F6B">
        <w:rPr>
          <w:rFonts w:ascii="Arial" w:hAnsi="Arial" w:cs="Arial"/>
          <w:color w:val="333333"/>
          <w:sz w:val="20"/>
          <w:szCs w:val="20"/>
          <w:shd w:val="clear" w:color="auto" w:fill="FFFFFF"/>
        </w:rPr>
        <w:t>Villarroya</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Peyrou</w:t>
      </w:r>
      <w:proofErr w:type="spellEnd"/>
      <w:r w:rsidRPr="004B1F6B">
        <w:rPr>
          <w:rFonts w:ascii="Arial" w:hAnsi="Arial" w:cs="Arial"/>
          <w:color w:val="333333"/>
          <w:sz w:val="20"/>
          <w:szCs w:val="20"/>
          <w:shd w:val="clear" w:color="auto" w:fill="FFFFFF"/>
        </w:rPr>
        <w:t xml:space="preserve">, M. Giralt, Transcriptional regulation of the uncoupling protein-1 gene. </w:t>
      </w:r>
      <w:proofErr w:type="spellStart"/>
      <w:r w:rsidRPr="004B1F6B">
        <w:rPr>
          <w:rFonts w:ascii="Arial" w:hAnsi="Arial" w:cs="Arial"/>
          <w:i/>
          <w:color w:val="333333"/>
          <w:sz w:val="20"/>
          <w:szCs w:val="20"/>
          <w:shd w:val="clear" w:color="auto" w:fill="FFFFFF"/>
        </w:rPr>
        <w:t>Biochimie</w:t>
      </w:r>
      <w:proofErr w:type="spellEnd"/>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134</w:t>
      </w:r>
      <w:r w:rsidRPr="004B1F6B">
        <w:rPr>
          <w:rFonts w:ascii="Arial" w:hAnsi="Arial" w:cs="Arial"/>
          <w:color w:val="333333"/>
          <w:sz w:val="20"/>
          <w:szCs w:val="20"/>
          <w:shd w:val="clear" w:color="auto" w:fill="FFFFFF"/>
        </w:rPr>
        <w:t>, 86-92 (2017).</w:t>
      </w:r>
    </w:p>
    <w:p w14:paraId="119CECBC"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32. D.W. Walker, J.A. </w:t>
      </w:r>
      <w:proofErr w:type="spellStart"/>
      <w:r w:rsidRPr="004B1F6B">
        <w:rPr>
          <w:rFonts w:ascii="Arial" w:hAnsi="Arial" w:cs="Arial"/>
          <w:color w:val="333333"/>
          <w:sz w:val="20"/>
          <w:szCs w:val="20"/>
          <w:shd w:val="clear" w:color="auto" w:fill="FFFFFF"/>
        </w:rPr>
        <w:t>Schuijers</w:t>
      </w:r>
      <w:proofErr w:type="spellEnd"/>
      <w:r w:rsidRPr="004B1F6B">
        <w:rPr>
          <w:rFonts w:ascii="Arial" w:hAnsi="Arial" w:cs="Arial"/>
          <w:color w:val="333333"/>
          <w:sz w:val="20"/>
          <w:szCs w:val="20"/>
          <w:shd w:val="clear" w:color="auto" w:fill="FFFFFF"/>
        </w:rPr>
        <w:t xml:space="preserve">, Effect of thyroidectomy on cardiovascular responses to hypoxia and tyramine infusion in fetal sheep. </w:t>
      </w:r>
      <w:r w:rsidRPr="004B1F6B">
        <w:rPr>
          <w:rFonts w:ascii="Arial" w:hAnsi="Arial" w:cs="Arial"/>
          <w:i/>
          <w:color w:val="333333"/>
          <w:sz w:val="20"/>
          <w:szCs w:val="20"/>
          <w:shd w:val="clear" w:color="auto" w:fill="FFFFFF"/>
        </w:rPr>
        <w:t xml:space="preserve">J. Dev. Physiol. </w:t>
      </w:r>
      <w:r w:rsidRPr="004B1F6B">
        <w:rPr>
          <w:rFonts w:ascii="Arial" w:hAnsi="Arial" w:cs="Arial"/>
          <w:b/>
          <w:color w:val="333333"/>
          <w:sz w:val="20"/>
          <w:szCs w:val="20"/>
          <w:shd w:val="clear" w:color="auto" w:fill="FFFFFF"/>
        </w:rPr>
        <w:t>12</w:t>
      </w:r>
      <w:r w:rsidRPr="004B1F6B">
        <w:rPr>
          <w:rFonts w:ascii="Arial" w:hAnsi="Arial" w:cs="Arial"/>
          <w:color w:val="333333"/>
          <w:sz w:val="20"/>
          <w:szCs w:val="20"/>
          <w:shd w:val="clear" w:color="auto" w:fill="FFFFFF"/>
        </w:rPr>
        <w:t>, 337-345 (1989).</w:t>
      </w:r>
    </w:p>
    <w:p w14:paraId="4C32A6C9"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33. A.H. Klein, A. </w:t>
      </w:r>
      <w:proofErr w:type="spellStart"/>
      <w:r w:rsidRPr="004B1F6B">
        <w:rPr>
          <w:rFonts w:ascii="Arial" w:hAnsi="Arial" w:cs="Arial"/>
          <w:color w:val="333333"/>
          <w:sz w:val="20"/>
          <w:szCs w:val="20"/>
          <w:shd w:val="clear" w:color="auto" w:fill="FFFFFF"/>
        </w:rPr>
        <w:t>Reviczky</w:t>
      </w:r>
      <w:proofErr w:type="spellEnd"/>
      <w:r w:rsidRPr="004B1F6B">
        <w:rPr>
          <w:rFonts w:ascii="Arial" w:hAnsi="Arial" w:cs="Arial"/>
          <w:color w:val="333333"/>
          <w:sz w:val="20"/>
          <w:szCs w:val="20"/>
          <w:shd w:val="clear" w:color="auto" w:fill="FFFFFF"/>
        </w:rPr>
        <w:t xml:space="preserve">, J.F. Padbury, Thyroid hormones augment catecholamine-stimulated brown adipose tissue thermogenesis in the ovine fetus. </w:t>
      </w:r>
      <w:r w:rsidRPr="004B1F6B">
        <w:rPr>
          <w:rFonts w:ascii="Arial" w:hAnsi="Arial" w:cs="Arial"/>
          <w:i/>
          <w:color w:val="333333"/>
          <w:sz w:val="20"/>
          <w:szCs w:val="20"/>
          <w:shd w:val="clear" w:color="auto" w:fill="FFFFFF"/>
        </w:rPr>
        <w:t>Endocrinology</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114</w:t>
      </w:r>
      <w:r w:rsidRPr="004B1F6B">
        <w:rPr>
          <w:rFonts w:ascii="Arial" w:hAnsi="Arial" w:cs="Arial"/>
          <w:color w:val="333333"/>
          <w:sz w:val="20"/>
          <w:szCs w:val="20"/>
          <w:shd w:val="clear" w:color="auto" w:fill="FFFFFF"/>
        </w:rPr>
        <w:t>, 1065-1069 (1984).</w:t>
      </w:r>
    </w:p>
    <w:p w14:paraId="4E355997"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34. S.Y. Wu, M.L. Merryfield, D.H. Polk, D.A. Fisher, Two pathways for thyroxine 5'-monodeiodination in brown adipose tissue in fetal sheep: ontogenesis and divergent responses to hypothyroidism and 3,5,3'-triiodothyronine replacement. </w:t>
      </w:r>
      <w:r w:rsidRPr="004B1F6B">
        <w:rPr>
          <w:rFonts w:ascii="Arial" w:hAnsi="Arial" w:cs="Arial"/>
          <w:i/>
          <w:color w:val="333333"/>
          <w:sz w:val="20"/>
          <w:szCs w:val="20"/>
          <w:shd w:val="clear" w:color="auto" w:fill="FFFFFF"/>
        </w:rPr>
        <w:t xml:space="preserve">Endocrinology </w:t>
      </w:r>
      <w:r w:rsidRPr="004B1F6B">
        <w:rPr>
          <w:rFonts w:ascii="Arial" w:hAnsi="Arial" w:cs="Arial"/>
          <w:b/>
          <w:color w:val="333333"/>
          <w:sz w:val="20"/>
          <w:szCs w:val="20"/>
          <w:shd w:val="clear" w:color="auto" w:fill="FFFFFF"/>
        </w:rPr>
        <w:t>126</w:t>
      </w:r>
      <w:r w:rsidRPr="004B1F6B">
        <w:rPr>
          <w:rFonts w:ascii="Arial" w:hAnsi="Arial" w:cs="Arial"/>
          <w:color w:val="333333"/>
          <w:sz w:val="20"/>
          <w:szCs w:val="20"/>
          <w:shd w:val="clear" w:color="auto" w:fill="FFFFFF"/>
        </w:rPr>
        <w:t>, 1950-1958 (1990).</w:t>
      </w:r>
    </w:p>
    <w:p w14:paraId="6FBAD742"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lang w:val="en-US"/>
        </w:rPr>
        <w:t xml:space="preserve">35. A.J. Forhead, K. Curtis, E. </w:t>
      </w:r>
      <w:proofErr w:type="spellStart"/>
      <w:r w:rsidRPr="004B1F6B">
        <w:rPr>
          <w:rFonts w:ascii="Arial" w:hAnsi="Arial" w:cs="Arial"/>
          <w:color w:val="333333"/>
          <w:sz w:val="20"/>
          <w:szCs w:val="20"/>
          <w:shd w:val="clear" w:color="auto" w:fill="FFFFFF"/>
          <w:lang w:val="en-US"/>
        </w:rPr>
        <w:t>Kaptein</w:t>
      </w:r>
      <w:proofErr w:type="spellEnd"/>
      <w:r w:rsidRPr="004B1F6B">
        <w:rPr>
          <w:rFonts w:ascii="Arial" w:hAnsi="Arial" w:cs="Arial"/>
          <w:color w:val="333333"/>
          <w:sz w:val="20"/>
          <w:szCs w:val="20"/>
          <w:shd w:val="clear" w:color="auto" w:fill="FFFFFF"/>
          <w:lang w:val="en-US"/>
        </w:rPr>
        <w:t xml:space="preserve">, T.J. Visser,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xml:space="preserve">, Developmental control of iodothyronine deiodinases by cortisol in the ovine fetus and placenta near term. </w:t>
      </w:r>
      <w:r w:rsidRPr="004B1F6B">
        <w:rPr>
          <w:rFonts w:ascii="Arial" w:hAnsi="Arial" w:cs="Arial"/>
          <w:i/>
          <w:color w:val="333333"/>
          <w:sz w:val="20"/>
          <w:szCs w:val="20"/>
          <w:shd w:val="clear" w:color="auto" w:fill="FFFFFF"/>
          <w:lang w:val="en-US"/>
        </w:rPr>
        <w:t>Endocrinology</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147</w:t>
      </w:r>
      <w:r w:rsidRPr="004B1F6B">
        <w:rPr>
          <w:rFonts w:ascii="Arial" w:hAnsi="Arial" w:cs="Arial"/>
          <w:color w:val="333333"/>
          <w:sz w:val="20"/>
          <w:szCs w:val="20"/>
          <w:shd w:val="clear" w:color="auto" w:fill="FFFFFF"/>
          <w:lang w:val="en-US"/>
        </w:rPr>
        <w:t>, 5988-5994 (2006).</w:t>
      </w:r>
    </w:p>
    <w:p w14:paraId="6DE10446"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36. D.H. Polk, S.Y. Wu, C. Wright, A.L. </w:t>
      </w:r>
      <w:proofErr w:type="spellStart"/>
      <w:r w:rsidRPr="004B1F6B">
        <w:rPr>
          <w:rFonts w:ascii="Arial" w:hAnsi="Arial" w:cs="Arial"/>
          <w:color w:val="333333"/>
          <w:sz w:val="20"/>
          <w:szCs w:val="20"/>
          <w:shd w:val="clear" w:color="auto" w:fill="FFFFFF"/>
        </w:rPr>
        <w:t>Reviczky</w:t>
      </w:r>
      <w:proofErr w:type="spellEnd"/>
      <w:r w:rsidRPr="004B1F6B">
        <w:rPr>
          <w:rFonts w:ascii="Arial" w:hAnsi="Arial" w:cs="Arial"/>
          <w:color w:val="333333"/>
          <w:sz w:val="20"/>
          <w:szCs w:val="20"/>
          <w:shd w:val="clear" w:color="auto" w:fill="FFFFFF"/>
        </w:rPr>
        <w:t xml:space="preserve">, D.A. Fisher, Ontogeny of thyroid hormone effect on tissue 5'-monodeiodinase activity in fetal sheep. </w:t>
      </w:r>
      <w:r w:rsidRPr="004B1F6B">
        <w:rPr>
          <w:rFonts w:ascii="Arial" w:hAnsi="Arial" w:cs="Arial"/>
          <w:i/>
          <w:color w:val="333333"/>
          <w:sz w:val="20"/>
          <w:szCs w:val="20"/>
          <w:shd w:val="clear" w:color="auto" w:fill="FFFFFF"/>
        </w:rPr>
        <w:t>Am. J. Physiol.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254</w:t>
      </w:r>
      <w:r w:rsidRPr="004B1F6B">
        <w:rPr>
          <w:rFonts w:ascii="Arial" w:hAnsi="Arial" w:cs="Arial"/>
          <w:color w:val="333333"/>
          <w:sz w:val="20"/>
          <w:szCs w:val="20"/>
          <w:shd w:val="clear" w:color="auto" w:fill="FFFFFF"/>
        </w:rPr>
        <w:t>, E337-E341 (1988).</w:t>
      </w:r>
    </w:p>
    <w:p w14:paraId="6C6DD0A9"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37. N. Toyoda, A.M. </w:t>
      </w:r>
      <w:proofErr w:type="spellStart"/>
      <w:r w:rsidRPr="004B1F6B">
        <w:rPr>
          <w:rFonts w:ascii="Arial" w:hAnsi="Arial" w:cs="Arial"/>
          <w:color w:val="333333"/>
          <w:sz w:val="20"/>
          <w:szCs w:val="20"/>
          <w:shd w:val="clear" w:color="auto" w:fill="FFFFFF"/>
        </w:rPr>
        <w:t>Zavacki</w:t>
      </w:r>
      <w:proofErr w:type="spellEnd"/>
      <w:r w:rsidRPr="004B1F6B">
        <w:rPr>
          <w:rFonts w:ascii="Arial" w:hAnsi="Arial" w:cs="Arial"/>
          <w:color w:val="333333"/>
          <w:sz w:val="20"/>
          <w:szCs w:val="20"/>
          <w:shd w:val="clear" w:color="auto" w:fill="FFFFFF"/>
        </w:rPr>
        <w:t xml:space="preserve">, A.L. Maia, J.W. </w:t>
      </w:r>
      <w:proofErr w:type="spellStart"/>
      <w:r w:rsidRPr="004B1F6B">
        <w:rPr>
          <w:rFonts w:ascii="Arial" w:hAnsi="Arial" w:cs="Arial"/>
          <w:color w:val="333333"/>
          <w:sz w:val="20"/>
          <w:szCs w:val="20"/>
          <w:shd w:val="clear" w:color="auto" w:fill="FFFFFF"/>
        </w:rPr>
        <w:t>Harney</w:t>
      </w:r>
      <w:proofErr w:type="spellEnd"/>
      <w:r w:rsidRPr="004B1F6B">
        <w:rPr>
          <w:rFonts w:ascii="Arial" w:hAnsi="Arial" w:cs="Arial"/>
          <w:color w:val="333333"/>
          <w:sz w:val="20"/>
          <w:szCs w:val="20"/>
          <w:shd w:val="clear" w:color="auto" w:fill="FFFFFF"/>
        </w:rPr>
        <w:t xml:space="preserve">, P.R. Larsen, A novel retinoid X receptor-independent thyroid hormone response element is present in the human type 1 deiodinase gene. </w:t>
      </w:r>
      <w:r w:rsidRPr="004B1F6B">
        <w:rPr>
          <w:rFonts w:ascii="Arial" w:hAnsi="Arial" w:cs="Arial"/>
          <w:i/>
          <w:color w:val="333333"/>
          <w:sz w:val="20"/>
          <w:szCs w:val="20"/>
          <w:shd w:val="clear" w:color="auto" w:fill="FFFFFF"/>
        </w:rPr>
        <w:t>Mol. Cell. Biol.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15</w:t>
      </w:r>
      <w:r w:rsidRPr="004B1F6B">
        <w:rPr>
          <w:rFonts w:ascii="Arial" w:hAnsi="Arial" w:cs="Arial"/>
          <w:color w:val="333333"/>
          <w:sz w:val="20"/>
          <w:szCs w:val="20"/>
          <w:shd w:val="clear" w:color="auto" w:fill="FFFFFF"/>
        </w:rPr>
        <w:t>, 5100-5112 (1995).</w:t>
      </w:r>
    </w:p>
    <w:p w14:paraId="4BEADE80"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38. P.M. Catalano, L. Presley, J. </w:t>
      </w:r>
      <w:proofErr w:type="spellStart"/>
      <w:r w:rsidRPr="004B1F6B">
        <w:rPr>
          <w:rFonts w:ascii="Arial" w:hAnsi="Arial" w:cs="Arial"/>
          <w:color w:val="333333"/>
          <w:sz w:val="20"/>
          <w:szCs w:val="20"/>
          <w:shd w:val="clear" w:color="auto" w:fill="FFFFFF"/>
        </w:rPr>
        <w:t>Minium</w:t>
      </w:r>
      <w:proofErr w:type="spellEnd"/>
      <w:r w:rsidRPr="004B1F6B">
        <w:rPr>
          <w:rFonts w:ascii="Arial" w:hAnsi="Arial" w:cs="Arial"/>
          <w:color w:val="333333"/>
          <w:sz w:val="20"/>
          <w:szCs w:val="20"/>
          <w:shd w:val="clear" w:color="auto" w:fill="FFFFFF"/>
        </w:rPr>
        <w:t xml:space="preserve">, S. </w:t>
      </w:r>
      <w:proofErr w:type="spellStart"/>
      <w:r w:rsidRPr="004B1F6B">
        <w:rPr>
          <w:rFonts w:ascii="Arial" w:hAnsi="Arial" w:cs="Arial"/>
          <w:color w:val="333333"/>
          <w:sz w:val="20"/>
          <w:szCs w:val="20"/>
          <w:shd w:val="clear" w:color="auto" w:fill="FFFFFF"/>
        </w:rPr>
        <w:t>Hauguel</w:t>
      </w:r>
      <w:proofErr w:type="spellEnd"/>
      <w:r w:rsidRPr="004B1F6B">
        <w:rPr>
          <w:rFonts w:ascii="Arial" w:hAnsi="Arial" w:cs="Arial"/>
          <w:color w:val="333333"/>
          <w:sz w:val="20"/>
          <w:szCs w:val="20"/>
          <w:shd w:val="clear" w:color="auto" w:fill="FFFFFF"/>
        </w:rPr>
        <w:t xml:space="preserve">-de </w:t>
      </w:r>
      <w:proofErr w:type="spellStart"/>
      <w:r w:rsidRPr="004B1F6B">
        <w:rPr>
          <w:rFonts w:ascii="Arial" w:hAnsi="Arial" w:cs="Arial"/>
          <w:color w:val="333333"/>
          <w:sz w:val="20"/>
          <w:szCs w:val="20"/>
          <w:shd w:val="clear" w:color="auto" w:fill="FFFFFF"/>
        </w:rPr>
        <w:t>Mouzon</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Fetuses</w:t>
      </w:r>
      <w:proofErr w:type="spellEnd"/>
      <w:r w:rsidRPr="004B1F6B">
        <w:rPr>
          <w:rFonts w:ascii="Arial" w:hAnsi="Arial" w:cs="Arial"/>
          <w:color w:val="333333"/>
          <w:sz w:val="20"/>
          <w:szCs w:val="20"/>
          <w:shd w:val="clear" w:color="auto" w:fill="FFFFFF"/>
        </w:rPr>
        <w:t xml:space="preserve"> of obese mothers develop insulin resistance in utero. </w:t>
      </w:r>
      <w:r w:rsidRPr="004B1F6B">
        <w:rPr>
          <w:rFonts w:ascii="Arial" w:hAnsi="Arial" w:cs="Arial"/>
          <w:i/>
          <w:color w:val="333333"/>
          <w:sz w:val="20"/>
          <w:szCs w:val="20"/>
          <w:shd w:val="clear" w:color="auto" w:fill="FFFFFF"/>
        </w:rPr>
        <w:t>Diabetes Care</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32</w:t>
      </w:r>
      <w:r w:rsidRPr="004B1F6B">
        <w:rPr>
          <w:rFonts w:ascii="Arial" w:hAnsi="Arial" w:cs="Arial"/>
          <w:color w:val="333333"/>
          <w:sz w:val="20"/>
          <w:szCs w:val="20"/>
          <w:shd w:val="clear" w:color="auto" w:fill="FFFFFF"/>
        </w:rPr>
        <w:t>, 1076-1080 (2009).</w:t>
      </w:r>
    </w:p>
    <w:p w14:paraId="0C66BF20"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39. P.M. Catalano, K. Farrell, A. Thomas, L. Huston-Presley, P. </w:t>
      </w:r>
      <w:proofErr w:type="spellStart"/>
      <w:r w:rsidRPr="004B1F6B">
        <w:rPr>
          <w:rFonts w:ascii="Arial" w:hAnsi="Arial" w:cs="Arial"/>
          <w:color w:val="333333"/>
          <w:sz w:val="20"/>
          <w:szCs w:val="20"/>
          <w:shd w:val="clear" w:color="auto" w:fill="FFFFFF"/>
        </w:rPr>
        <w:t>Mencin</w:t>
      </w:r>
      <w:proofErr w:type="spellEnd"/>
      <w:r w:rsidRPr="004B1F6B">
        <w:rPr>
          <w:rFonts w:ascii="Arial" w:hAnsi="Arial" w:cs="Arial"/>
          <w:color w:val="333333"/>
          <w:sz w:val="20"/>
          <w:szCs w:val="20"/>
          <w:shd w:val="clear" w:color="auto" w:fill="FFFFFF"/>
        </w:rPr>
        <w:t xml:space="preserve">, S.H. de </w:t>
      </w:r>
      <w:proofErr w:type="spellStart"/>
      <w:r w:rsidRPr="004B1F6B">
        <w:rPr>
          <w:rFonts w:ascii="Arial" w:hAnsi="Arial" w:cs="Arial"/>
          <w:color w:val="333333"/>
          <w:sz w:val="20"/>
          <w:szCs w:val="20"/>
          <w:shd w:val="clear" w:color="auto" w:fill="FFFFFF"/>
        </w:rPr>
        <w:t>Mouzon</w:t>
      </w:r>
      <w:proofErr w:type="spellEnd"/>
      <w:r w:rsidRPr="004B1F6B">
        <w:rPr>
          <w:rFonts w:ascii="Arial" w:hAnsi="Arial" w:cs="Arial"/>
          <w:color w:val="333333"/>
          <w:sz w:val="20"/>
          <w:szCs w:val="20"/>
          <w:shd w:val="clear" w:color="auto" w:fill="FFFFFF"/>
        </w:rPr>
        <w:t xml:space="preserve">, S.B. </w:t>
      </w:r>
      <w:proofErr w:type="spellStart"/>
      <w:r w:rsidRPr="004B1F6B">
        <w:rPr>
          <w:rFonts w:ascii="Arial" w:hAnsi="Arial" w:cs="Arial"/>
          <w:color w:val="333333"/>
          <w:sz w:val="20"/>
          <w:szCs w:val="20"/>
          <w:shd w:val="clear" w:color="auto" w:fill="FFFFFF"/>
        </w:rPr>
        <w:t>Amini</w:t>
      </w:r>
      <w:proofErr w:type="spellEnd"/>
      <w:r w:rsidRPr="004B1F6B">
        <w:rPr>
          <w:rFonts w:ascii="Arial" w:hAnsi="Arial" w:cs="Arial"/>
          <w:color w:val="333333"/>
          <w:sz w:val="20"/>
          <w:szCs w:val="20"/>
          <w:shd w:val="clear" w:color="auto" w:fill="FFFFFF"/>
        </w:rPr>
        <w:t xml:space="preserve">, Perinatal risk factors for childhood obesity and metabolic dysregulation. </w:t>
      </w:r>
      <w:r w:rsidRPr="004B1F6B">
        <w:rPr>
          <w:rFonts w:ascii="Arial" w:hAnsi="Arial" w:cs="Arial"/>
          <w:i/>
          <w:color w:val="333333"/>
          <w:sz w:val="20"/>
          <w:szCs w:val="20"/>
          <w:shd w:val="clear" w:color="auto" w:fill="FFFFFF"/>
        </w:rPr>
        <w:t xml:space="preserve">Am. J. Clin. </w:t>
      </w:r>
      <w:proofErr w:type="spellStart"/>
      <w:r w:rsidRPr="004B1F6B">
        <w:rPr>
          <w:rFonts w:ascii="Arial" w:hAnsi="Arial" w:cs="Arial"/>
          <w:i/>
          <w:color w:val="333333"/>
          <w:sz w:val="20"/>
          <w:szCs w:val="20"/>
          <w:shd w:val="clear" w:color="auto" w:fill="FFFFFF"/>
        </w:rPr>
        <w:t>Nutr</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90</w:t>
      </w:r>
      <w:r w:rsidRPr="004B1F6B">
        <w:rPr>
          <w:rFonts w:ascii="Arial" w:hAnsi="Arial" w:cs="Arial"/>
          <w:color w:val="333333"/>
          <w:sz w:val="20"/>
          <w:szCs w:val="20"/>
          <w:shd w:val="clear" w:color="auto" w:fill="FFFFFF"/>
        </w:rPr>
        <w:t>, 1303-1313 (2009).</w:t>
      </w:r>
    </w:p>
    <w:p w14:paraId="5CBEF44F"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lastRenderedPageBreak/>
        <w:t xml:space="preserve">40. S.C. Wong, S.M. Ng, M. Didi, Children with congenital hypothyroidism are at risk of adult obesity due to early adiposity rebound. </w:t>
      </w:r>
      <w:r w:rsidRPr="004B1F6B">
        <w:rPr>
          <w:rFonts w:ascii="Arial" w:hAnsi="Arial" w:cs="Arial"/>
          <w:i/>
          <w:color w:val="333333"/>
          <w:sz w:val="20"/>
          <w:szCs w:val="20"/>
          <w:shd w:val="clear" w:color="auto" w:fill="FFFFFF"/>
        </w:rPr>
        <w:t>Clin. Endocrinol.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61</w:t>
      </w:r>
      <w:r w:rsidRPr="004B1F6B">
        <w:rPr>
          <w:rFonts w:ascii="Arial" w:hAnsi="Arial" w:cs="Arial"/>
          <w:color w:val="333333"/>
          <w:sz w:val="20"/>
          <w:szCs w:val="20"/>
          <w:shd w:val="clear" w:color="auto" w:fill="FFFFFF"/>
        </w:rPr>
        <w:t>, 441-446 (2004).</w:t>
      </w:r>
    </w:p>
    <w:p w14:paraId="24AF51B1" w14:textId="77777777" w:rsidR="00104617"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41. S. </w:t>
      </w:r>
      <w:proofErr w:type="spellStart"/>
      <w:r w:rsidRPr="004B1F6B">
        <w:rPr>
          <w:rFonts w:ascii="Arial" w:hAnsi="Arial" w:cs="Arial"/>
          <w:color w:val="333333"/>
          <w:sz w:val="20"/>
          <w:szCs w:val="20"/>
          <w:shd w:val="clear" w:color="auto" w:fill="FFFFFF"/>
        </w:rPr>
        <w:t>Arenz</w:t>
      </w:r>
      <w:proofErr w:type="spellEnd"/>
      <w:r w:rsidRPr="004B1F6B">
        <w:rPr>
          <w:rFonts w:ascii="Arial" w:hAnsi="Arial" w:cs="Arial"/>
          <w:color w:val="333333"/>
          <w:sz w:val="20"/>
          <w:szCs w:val="20"/>
          <w:shd w:val="clear" w:color="auto" w:fill="FFFFFF"/>
        </w:rPr>
        <w:t xml:space="preserve">, U. </w:t>
      </w:r>
      <w:proofErr w:type="spellStart"/>
      <w:r w:rsidRPr="004B1F6B">
        <w:rPr>
          <w:rFonts w:ascii="Arial" w:hAnsi="Arial" w:cs="Arial"/>
          <w:color w:val="333333"/>
          <w:sz w:val="20"/>
          <w:szCs w:val="20"/>
          <w:shd w:val="clear" w:color="auto" w:fill="FFFFFF"/>
        </w:rPr>
        <w:t>Nennstiel-Ratzel</w:t>
      </w:r>
      <w:proofErr w:type="spellEnd"/>
      <w:r w:rsidRPr="004B1F6B">
        <w:rPr>
          <w:rFonts w:ascii="Arial" w:hAnsi="Arial" w:cs="Arial"/>
          <w:color w:val="333333"/>
          <w:sz w:val="20"/>
          <w:szCs w:val="20"/>
          <w:shd w:val="clear" w:color="auto" w:fill="FFFFFF"/>
        </w:rPr>
        <w:t xml:space="preserve">, M. </w:t>
      </w:r>
      <w:proofErr w:type="spellStart"/>
      <w:r w:rsidRPr="004B1F6B">
        <w:rPr>
          <w:rFonts w:ascii="Arial" w:hAnsi="Arial" w:cs="Arial"/>
          <w:color w:val="333333"/>
          <w:sz w:val="20"/>
          <w:szCs w:val="20"/>
          <w:shd w:val="clear" w:color="auto" w:fill="FFFFFF"/>
        </w:rPr>
        <w:t>Wildner</w:t>
      </w:r>
      <w:proofErr w:type="spellEnd"/>
      <w:r w:rsidRPr="004B1F6B">
        <w:rPr>
          <w:rFonts w:ascii="Arial" w:hAnsi="Arial" w:cs="Arial"/>
          <w:color w:val="333333"/>
          <w:sz w:val="20"/>
          <w:szCs w:val="20"/>
          <w:shd w:val="clear" w:color="auto" w:fill="FFFFFF"/>
        </w:rPr>
        <w:t xml:space="preserve">, H.G. </w:t>
      </w:r>
      <w:proofErr w:type="spellStart"/>
      <w:r w:rsidRPr="004B1F6B">
        <w:rPr>
          <w:rFonts w:ascii="Arial" w:hAnsi="Arial" w:cs="Arial"/>
          <w:color w:val="333333"/>
          <w:sz w:val="20"/>
          <w:szCs w:val="20"/>
          <w:shd w:val="clear" w:color="auto" w:fill="FFFFFF"/>
        </w:rPr>
        <w:t>Dörr</w:t>
      </w:r>
      <w:proofErr w:type="spellEnd"/>
      <w:r w:rsidRPr="004B1F6B">
        <w:rPr>
          <w:rFonts w:ascii="Arial" w:hAnsi="Arial" w:cs="Arial"/>
          <w:color w:val="333333"/>
          <w:sz w:val="20"/>
          <w:szCs w:val="20"/>
          <w:shd w:val="clear" w:color="auto" w:fill="FFFFFF"/>
        </w:rPr>
        <w:t xml:space="preserve">, R. von </w:t>
      </w:r>
      <w:proofErr w:type="spellStart"/>
      <w:r w:rsidRPr="004B1F6B">
        <w:rPr>
          <w:rFonts w:ascii="Arial" w:hAnsi="Arial" w:cs="Arial"/>
          <w:color w:val="333333"/>
          <w:sz w:val="20"/>
          <w:szCs w:val="20"/>
          <w:shd w:val="clear" w:color="auto" w:fill="FFFFFF"/>
        </w:rPr>
        <w:t>Kries</w:t>
      </w:r>
      <w:proofErr w:type="spellEnd"/>
      <w:r w:rsidRPr="004B1F6B">
        <w:rPr>
          <w:rFonts w:ascii="Arial" w:hAnsi="Arial" w:cs="Arial"/>
          <w:color w:val="333333"/>
          <w:sz w:val="20"/>
          <w:szCs w:val="20"/>
          <w:shd w:val="clear" w:color="auto" w:fill="FFFFFF"/>
        </w:rPr>
        <w:t xml:space="preserve">, Intellectual outcome, motor skills and BMI of children with congenital hypothyroidism: a population-based study. </w:t>
      </w:r>
      <w:r w:rsidRPr="004B1F6B">
        <w:rPr>
          <w:rFonts w:ascii="Arial" w:hAnsi="Arial" w:cs="Arial"/>
          <w:i/>
          <w:color w:val="333333"/>
          <w:sz w:val="20"/>
          <w:szCs w:val="20"/>
          <w:shd w:val="clear" w:color="auto" w:fill="FFFFFF"/>
        </w:rPr>
        <w:t xml:space="preserve">Acta </w:t>
      </w:r>
      <w:proofErr w:type="spellStart"/>
      <w:r w:rsidRPr="004B1F6B">
        <w:rPr>
          <w:rFonts w:ascii="Arial" w:hAnsi="Arial" w:cs="Arial"/>
          <w:i/>
          <w:color w:val="333333"/>
          <w:sz w:val="20"/>
          <w:szCs w:val="20"/>
          <w:shd w:val="clear" w:color="auto" w:fill="FFFFFF"/>
        </w:rPr>
        <w:t>Paediatr</w:t>
      </w:r>
      <w:proofErr w:type="spellEnd"/>
      <w:r w:rsidRPr="004B1F6B">
        <w:rPr>
          <w:rFonts w:ascii="Arial" w:hAnsi="Arial" w:cs="Arial"/>
          <w:i/>
          <w:color w:val="333333"/>
          <w:sz w:val="20"/>
          <w:szCs w:val="20"/>
          <w:shd w:val="clear" w:color="auto" w:fill="FFFFFF"/>
        </w:rPr>
        <w:t xml:space="preserve">. </w:t>
      </w:r>
      <w:r w:rsidRPr="004B1F6B">
        <w:rPr>
          <w:rFonts w:ascii="Arial" w:hAnsi="Arial" w:cs="Arial"/>
          <w:b/>
          <w:color w:val="333333"/>
          <w:sz w:val="20"/>
          <w:szCs w:val="20"/>
          <w:shd w:val="clear" w:color="auto" w:fill="FFFFFF"/>
        </w:rPr>
        <w:t>97</w:t>
      </w:r>
      <w:r w:rsidRPr="004B1F6B">
        <w:rPr>
          <w:rFonts w:ascii="Arial" w:hAnsi="Arial" w:cs="Arial"/>
          <w:color w:val="333333"/>
          <w:sz w:val="20"/>
          <w:szCs w:val="20"/>
          <w:shd w:val="clear" w:color="auto" w:fill="FFFFFF"/>
        </w:rPr>
        <w:t>, 447-450 (2008).</w:t>
      </w:r>
    </w:p>
    <w:p w14:paraId="74DDC8B7"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42. V. </w:t>
      </w:r>
      <w:proofErr w:type="spellStart"/>
      <w:r w:rsidRPr="004B1F6B">
        <w:rPr>
          <w:rFonts w:ascii="Arial" w:hAnsi="Arial" w:cs="Arial"/>
          <w:color w:val="333333"/>
          <w:sz w:val="20"/>
          <w:szCs w:val="20"/>
          <w:shd w:val="clear" w:color="auto" w:fill="FFFFFF"/>
        </w:rPr>
        <w:t>Aiceles</w:t>
      </w:r>
      <w:proofErr w:type="spellEnd"/>
      <w:r w:rsidRPr="004B1F6B">
        <w:rPr>
          <w:rFonts w:ascii="Arial" w:hAnsi="Arial" w:cs="Arial"/>
          <w:color w:val="333333"/>
          <w:sz w:val="20"/>
          <w:szCs w:val="20"/>
          <w:shd w:val="clear" w:color="auto" w:fill="FFFFFF"/>
        </w:rPr>
        <w:t xml:space="preserve">, F.M. </w:t>
      </w:r>
      <w:proofErr w:type="spellStart"/>
      <w:r w:rsidRPr="004B1F6B">
        <w:rPr>
          <w:rFonts w:ascii="Arial" w:hAnsi="Arial" w:cs="Arial"/>
          <w:color w:val="333333"/>
          <w:sz w:val="20"/>
          <w:szCs w:val="20"/>
          <w:shd w:val="clear" w:color="auto" w:fill="FFFFFF"/>
        </w:rPr>
        <w:t>Gombar</w:t>
      </w:r>
      <w:proofErr w:type="spellEnd"/>
      <w:r w:rsidRPr="004B1F6B">
        <w:rPr>
          <w:rFonts w:ascii="Arial" w:hAnsi="Arial" w:cs="Arial"/>
          <w:color w:val="333333"/>
          <w:sz w:val="20"/>
          <w:szCs w:val="20"/>
          <w:shd w:val="clear" w:color="auto" w:fill="FFFFFF"/>
        </w:rPr>
        <w:t xml:space="preserve">, F.D.S. Cavalcante, C.D.F. Ramos, Congenital hypothyroidism is associated with impairment of the leptin </w:t>
      </w:r>
      <w:proofErr w:type="spellStart"/>
      <w:r w:rsidRPr="004B1F6B">
        <w:rPr>
          <w:rFonts w:ascii="Arial" w:hAnsi="Arial" w:cs="Arial"/>
          <w:color w:val="333333"/>
          <w:sz w:val="20"/>
          <w:szCs w:val="20"/>
          <w:shd w:val="clear" w:color="auto" w:fill="FFFFFF"/>
        </w:rPr>
        <w:t>signaling</w:t>
      </w:r>
      <w:proofErr w:type="spellEnd"/>
      <w:r w:rsidRPr="004B1F6B">
        <w:rPr>
          <w:rFonts w:ascii="Arial" w:hAnsi="Arial" w:cs="Arial"/>
          <w:color w:val="333333"/>
          <w:sz w:val="20"/>
          <w:szCs w:val="20"/>
          <w:shd w:val="clear" w:color="auto" w:fill="FFFFFF"/>
        </w:rPr>
        <w:t xml:space="preserve"> pathway in the hypothalamus in male Wistar animals in adult life. </w:t>
      </w:r>
      <w:proofErr w:type="spellStart"/>
      <w:r w:rsidRPr="004B1F6B">
        <w:rPr>
          <w:rFonts w:ascii="Arial" w:hAnsi="Arial" w:cs="Arial"/>
          <w:i/>
          <w:color w:val="333333"/>
          <w:sz w:val="20"/>
          <w:szCs w:val="20"/>
          <w:shd w:val="clear" w:color="auto" w:fill="FFFFFF"/>
        </w:rPr>
        <w:t>Horm</w:t>
      </w:r>
      <w:proofErr w:type="spellEnd"/>
      <w:r w:rsidRPr="004B1F6B">
        <w:rPr>
          <w:rFonts w:ascii="Arial" w:hAnsi="Arial" w:cs="Arial"/>
          <w:i/>
          <w:color w:val="333333"/>
          <w:sz w:val="20"/>
          <w:szCs w:val="20"/>
          <w:shd w:val="clear" w:color="auto" w:fill="FFFFFF"/>
        </w:rPr>
        <w:t xml:space="preserve">. </w:t>
      </w:r>
      <w:proofErr w:type="spellStart"/>
      <w:r w:rsidRPr="004B1F6B">
        <w:rPr>
          <w:rFonts w:ascii="Arial" w:hAnsi="Arial" w:cs="Arial"/>
          <w:i/>
          <w:color w:val="333333"/>
          <w:sz w:val="20"/>
          <w:szCs w:val="20"/>
          <w:shd w:val="clear" w:color="auto" w:fill="FFFFFF"/>
        </w:rPr>
        <w:t>Metab</w:t>
      </w:r>
      <w:proofErr w:type="spellEnd"/>
      <w:r w:rsidRPr="004B1F6B">
        <w:rPr>
          <w:rFonts w:ascii="Arial" w:hAnsi="Arial" w:cs="Arial"/>
          <w:i/>
          <w:color w:val="333333"/>
          <w:sz w:val="20"/>
          <w:szCs w:val="20"/>
          <w:shd w:val="clear" w:color="auto" w:fill="FFFFFF"/>
        </w:rPr>
        <w:t xml:space="preserve">. Res. </w:t>
      </w:r>
      <w:r w:rsidRPr="004B1F6B">
        <w:rPr>
          <w:rFonts w:ascii="Arial" w:hAnsi="Arial" w:cs="Arial"/>
          <w:b/>
          <w:color w:val="333333"/>
          <w:sz w:val="20"/>
          <w:szCs w:val="20"/>
          <w:shd w:val="clear" w:color="auto" w:fill="FFFFFF"/>
        </w:rPr>
        <w:t>51</w:t>
      </w:r>
      <w:r w:rsidRPr="004B1F6B">
        <w:rPr>
          <w:rFonts w:ascii="Arial" w:hAnsi="Arial" w:cs="Arial"/>
          <w:color w:val="333333"/>
          <w:sz w:val="20"/>
          <w:szCs w:val="20"/>
          <w:shd w:val="clear" w:color="auto" w:fill="FFFFFF"/>
        </w:rPr>
        <w:t>, 330-335 (2019).</w:t>
      </w:r>
    </w:p>
    <w:p w14:paraId="7B6A1760"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43. P.S. Hopkins, G.D. Thorburn, The effects of foetal thyroidectomy on the development of the ovine foetus. </w:t>
      </w:r>
      <w:r w:rsidRPr="004B1F6B">
        <w:rPr>
          <w:rFonts w:ascii="Arial" w:hAnsi="Arial" w:cs="Arial"/>
          <w:i/>
          <w:color w:val="333333"/>
          <w:sz w:val="20"/>
          <w:szCs w:val="20"/>
          <w:shd w:val="clear" w:color="auto" w:fill="FFFFFF"/>
        </w:rPr>
        <w:t>J. Endocrinol.</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54</w:t>
      </w:r>
      <w:r w:rsidRPr="004B1F6B">
        <w:rPr>
          <w:rFonts w:ascii="Arial" w:hAnsi="Arial" w:cs="Arial"/>
          <w:color w:val="333333"/>
          <w:sz w:val="20"/>
          <w:szCs w:val="20"/>
          <w:shd w:val="clear" w:color="auto" w:fill="FFFFFF"/>
        </w:rPr>
        <w:t>, 55-66 (1972).</w:t>
      </w:r>
    </w:p>
    <w:p w14:paraId="300FCAAB"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44. D. </w:t>
      </w:r>
      <w:proofErr w:type="spellStart"/>
      <w:r w:rsidRPr="004B1F6B">
        <w:rPr>
          <w:rFonts w:ascii="Arial" w:hAnsi="Arial" w:cs="Arial"/>
          <w:color w:val="333333"/>
          <w:sz w:val="20"/>
          <w:szCs w:val="20"/>
          <w:shd w:val="clear" w:color="auto" w:fill="FFFFFF"/>
          <w:lang w:val="en-US"/>
        </w:rPr>
        <w:t>Blache</w:t>
      </w:r>
      <w:proofErr w:type="spellEnd"/>
      <w:r w:rsidRPr="004B1F6B">
        <w:rPr>
          <w:rFonts w:ascii="Arial" w:hAnsi="Arial" w:cs="Arial"/>
          <w:color w:val="333333"/>
          <w:sz w:val="20"/>
          <w:szCs w:val="20"/>
          <w:shd w:val="clear" w:color="auto" w:fill="FFFFFF"/>
          <w:lang w:val="en-US"/>
        </w:rPr>
        <w:t xml:space="preserve">, R.L. </w:t>
      </w:r>
      <w:proofErr w:type="spellStart"/>
      <w:r w:rsidRPr="004B1F6B">
        <w:rPr>
          <w:rFonts w:ascii="Arial" w:hAnsi="Arial" w:cs="Arial"/>
          <w:color w:val="333333"/>
          <w:sz w:val="20"/>
          <w:szCs w:val="20"/>
          <w:shd w:val="clear" w:color="auto" w:fill="FFFFFF"/>
          <w:lang w:val="en-US"/>
        </w:rPr>
        <w:t>Tellam</w:t>
      </w:r>
      <w:proofErr w:type="spellEnd"/>
      <w:r w:rsidRPr="004B1F6B">
        <w:rPr>
          <w:rFonts w:ascii="Arial" w:hAnsi="Arial" w:cs="Arial"/>
          <w:color w:val="333333"/>
          <w:sz w:val="20"/>
          <w:szCs w:val="20"/>
          <w:shd w:val="clear" w:color="auto" w:fill="FFFFFF"/>
          <w:lang w:val="en-US"/>
        </w:rPr>
        <w:t xml:space="preserve">, L.M. Chagas, M.A. Blackberry, P.E. </w:t>
      </w:r>
      <w:proofErr w:type="spellStart"/>
      <w:r w:rsidRPr="004B1F6B">
        <w:rPr>
          <w:rFonts w:ascii="Arial" w:hAnsi="Arial" w:cs="Arial"/>
          <w:color w:val="333333"/>
          <w:sz w:val="20"/>
          <w:szCs w:val="20"/>
          <w:shd w:val="clear" w:color="auto" w:fill="FFFFFF"/>
          <w:lang w:val="en-US"/>
        </w:rPr>
        <w:t>Vercoe</w:t>
      </w:r>
      <w:proofErr w:type="spellEnd"/>
      <w:r w:rsidRPr="004B1F6B">
        <w:rPr>
          <w:rFonts w:ascii="Arial" w:hAnsi="Arial" w:cs="Arial"/>
          <w:color w:val="333333"/>
          <w:sz w:val="20"/>
          <w:szCs w:val="20"/>
          <w:shd w:val="clear" w:color="auto" w:fill="FFFFFF"/>
          <w:lang w:val="en-US"/>
        </w:rPr>
        <w:t xml:space="preserve">, G.B. Martin, Level of nutrition affects leptin concentrations in plasma and cerebrospinal fluid in sheep. </w:t>
      </w:r>
      <w:r w:rsidRPr="004B1F6B">
        <w:rPr>
          <w:rFonts w:ascii="Arial" w:hAnsi="Arial" w:cs="Arial"/>
          <w:i/>
          <w:color w:val="333333"/>
          <w:sz w:val="20"/>
          <w:szCs w:val="20"/>
          <w:shd w:val="clear" w:color="auto" w:fill="FFFFFF"/>
          <w:lang w:val="en-US"/>
        </w:rPr>
        <w:t>J. Endocrinol.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165</w:t>
      </w:r>
      <w:r w:rsidRPr="004B1F6B">
        <w:rPr>
          <w:rFonts w:ascii="Arial" w:hAnsi="Arial" w:cs="Arial"/>
          <w:color w:val="333333"/>
          <w:sz w:val="20"/>
          <w:szCs w:val="20"/>
          <w:shd w:val="clear" w:color="auto" w:fill="FFFFFF"/>
          <w:lang w:val="en-US"/>
        </w:rPr>
        <w:t>, 625–637 (2000).</w:t>
      </w:r>
    </w:p>
    <w:p w14:paraId="68DEC149"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45. A.J. </w:t>
      </w:r>
      <w:proofErr w:type="spellStart"/>
      <w:r w:rsidRPr="004B1F6B">
        <w:rPr>
          <w:rFonts w:ascii="Arial" w:hAnsi="Arial" w:cs="Arial"/>
          <w:color w:val="333333"/>
          <w:sz w:val="20"/>
          <w:szCs w:val="20"/>
          <w:shd w:val="clear" w:color="auto" w:fill="FFFFFF"/>
          <w:lang w:val="en-US"/>
        </w:rPr>
        <w:t>Forhead</w:t>
      </w:r>
      <w:proofErr w:type="spellEnd"/>
      <w:r w:rsidRPr="004B1F6B">
        <w:rPr>
          <w:rFonts w:ascii="Arial" w:hAnsi="Arial" w:cs="Arial"/>
          <w:color w:val="333333"/>
          <w:sz w:val="20"/>
          <w:szCs w:val="20"/>
          <w:shd w:val="clear" w:color="auto" w:fill="FFFFFF"/>
          <w:lang w:val="en-US"/>
        </w:rPr>
        <w:t xml:space="preserve">, J.K. </w:t>
      </w:r>
      <w:proofErr w:type="spellStart"/>
      <w:r w:rsidRPr="004B1F6B">
        <w:rPr>
          <w:rFonts w:ascii="Arial" w:hAnsi="Arial" w:cs="Arial"/>
          <w:color w:val="333333"/>
          <w:sz w:val="20"/>
          <w:szCs w:val="20"/>
          <w:shd w:val="clear" w:color="auto" w:fill="FFFFFF"/>
          <w:lang w:val="en-US"/>
        </w:rPr>
        <w:t>Jellyman</w:t>
      </w:r>
      <w:proofErr w:type="spellEnd"/>
      <w:r w:rsidRPr="004B1F6B">
        <w:rPr>
          <w:rFonts w:ascii="Arial" w:hAnsi="Arial" w:cs="Arial"/>
          <w:color w:val="333333"/>
          <w:sz w:val="20"/>
          <w:szCs w:val="20"/>
          <w:shd w:val="clear" w:color="auto" w:fill="FFFFFF"/>
          <w:lang w:val="en-US"/>
        </w:rPr>
        <w:t xml:space="preserve">, K. Gillham, J.W. Ward, D. </w:t>
      </w:r>
      <w:proofErr w:type="spellStart"/>
      <w:r w:rsidRPr="004B1F6B">
        <w:rPr>
          <w:rFonts w:ascii="Arial" w:hAnsi="Arial" w:cs="Arial"/>
          <w:color w:val="333333"/>
          <w:sz w:val="20"/>
          <w:szCs w:val="20"/>
          <w:shd w:val="clear" w:color="auto" w:fill="FFFFFF"/>
          <w:lang w:val="en-US"/>
        </w:rPr>
        <w:t>Blache</w:t>
      </w:r>
      <w:proofErr w:type="spellEnd"/>
      <w:r w:rsidRPr="004B1F6B">
        <w:rPr>
          <w:rFonts w:ascii="Arial" w:hAnsi="Arial" w:cs="Arial"/>
          <w:color w:val="333333"/>
          <w:sz w:val="20"/>
          <w:szCs w:val="20"/>
          <w:shd w:val="clear" w:color="auto" w:fill="FFFFFF"/>
          <w:lang w:val="en-US"/>
        </w:rPr>
        <w:t xml:space="preserve">, A.L. </w:t>
      </w:r>
      <w:proofErr w:type="spellStart"/>
      <w:r w:rsidRPr="004B1F6B">
        <w:rPr>
          <w:rFonts w:ascii="Arial" w:hAnsi="Arial" w:cs="Arial"/>
          <w:color w:val="333333"/>
          <w:sz w:val="20"/>
          <w:szCs w:val="20"/>
          <w:shd w:val="clear" w:color="auto" w:fill="FFFFFF"/>
          <w:lang w:val="en-US"/>
        </w:rPr>
        <w:t>Fowden</w:t>
      </w:r>
      <w:proofErr w:type="spellEnd"/>
      <w:r w:rsidRPr="004B1F6B">
        <w:rPr>
          <w:rFonts w:ascii="Arial" w:hAnsi="Arial" w:cs="Arial"/>
          <w:color w:val="333333"/>
          <w:sz w:val="20"/>
          <w:szCs w:val="20"/>
          <w:shd w:val="clear" w:color="auto" w:fill="FFFFFF"/>
          <w:lang w:val="en-US"/>
        </w:rPr>
        <w:t>, Renal growth retardation following angiotensin II type 1 (AT</w:t>
      </w:r>
      <w:r w:rsidRPr="004B1F6B">
        <w:rPr>
          <w:rFonts w:ascii="Arial" w:hAnsi="Arial" w:cs="Arial"/>
          <w:color w:val="333333"/>
          <w:sz w:val="20"/>
          <w:szCs w:val="20"/>
          <w:shd w:val="clear" w:color="auto" w:fill="FFFFFF"/>
          <w:vertAlign w:val="subscript"/>
          <w:lang w:val="en-US"/>
        </w:rPr>
        <w:t>1</w:t>
      </w:r>
      <w:r w:rsidRPr="004B1F6B">
        <w:rPr>
          <w:rFonts w:ascii="Arial" w:hAnsi="Arial" w:cs="Arial"/>
          <w:color w:val="333333"/>
          <w:sz w:val="20"/>
          <w:szCs w:val="20"/>
          <w:shd w:val="clear" w:color="auto" w:fill="FFFFFF"/>
          <w:lang w:val="en-US"/>
        </w:rPr>
        <w:t>) receptor antagonism is associated with increased AT</w:t>
      </w:r>
      <w:r w:rsidRPr="004B1F6B">
        <w:rPr>
          <w:rFonts w:ascii="Arial" w:hAnsi="Arial" w:cs="Arial"/>
          <w:color w:val="333333"/>
          <w:sz w:val="20"/>
          <w:szCs w:val="20"/>
          <w:shd w:val="clear" w:color="auto" w:fill="FFFFFF"/>
          <w:vertAlign w:val="subscript"/>
          <w:lang w:val="en-US"/>
        </w:rPr>
        <w:t>2</w:t>
      </w:r>
      <w:r w:rsidRPr="004B1F6B">
        <w:rPr>
          <w:rFonts w:ascii="Arial" w:hAnsi="Arial" w:cs="Arial"/>
          <w:color w:val="333333"/>
          <w:sz w:val="20"/>
          <w:szCs w:val="20"/>
          <w:shd w:val="clear" w:color="auto" w:fill="FFFFFF"/>
          <w:lang w:val="en-US"/>
        </w:rPr>
        <w:t xml:space="preserve"> receptor protein in fetal sheep. </w:t>
      </w:r>
      <w:r w:rsidRPr="004B1F6B">
        <w:rPr>
          <w:rFonts w:ascii="Arial" w:hAnsi="Arial" w:cs="Arial"/>
          <w:i/>
          <w:color w:val="333333"/>
          <w:sz w:val="20"/>
          <w:szCs w:val="20"/>
          <w:shd w:val="clear" w:color="auto" w:fill="FFFFFF"/>
          <w:lang w:val="en-US"/>
        </w:rPr>
        <w:t>J. Endocrinol.</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208</w:t>
      </w:r>
      <w:r w:rsidRPr="004B1F6B">
        <w:rPr>
          <w:rFonts w:ascii="Arial" w:hAnsi="Arial" w:cs="Arial"/>
          <w:color w:val="333333"/>
          <w:sz w:val="20"/>
          <w:szCs w:val="20"/>
          <w:shd w:val="clear" w:color="auto" w:fill="FFFFFF"/>
          <w:lang w:val="en-US"/>
        </w:rPr>
        <w:t>, 137-145 (2011).</w:t>
      </w:r>
    </w:p>
    <w:p w14:paraId="44A9EC14"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46. M.J. Karvonen, The diameter of foetal sheep erythrocytes. </w:t>
      </w:r>
      <w:r w:rsidRPr="004B1F6B">
        <w:rPr>
          <w:rFonts w:ascii="Arial" w:hAnsi="Arial" w:cs="Arial"/>
          <w:i/>
          <w:color w:val="333333"/>
          <w:sz w:val="20"/>
          <w:szCs w:val="20"/>
          <w:shd w:val="clear" w:color="auto" w:fill="FFFFFF"/>
        </w:rPr>
        <w:t>Acta Anat.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20</w:t>
      </w:r>
      <w:r w:rsidRPr="004B1F6B">
        <w:rPr>
          <w:rFonts w:ascii="Arial" w:hAnsi="Arial" w:cs="Arial"/>
          <w:color w:val="333333"/>
          <w:sz w:val="20"/>
          <w:szCs w:val="20"/>
          <w:shd w:val="clear" w:color="auto" w:fill="FFFFFF"/>
        </w:rPr>
        <w:t>, 53-61 (1954).</w:t>
      </w:r>
    </w:p>
    <w:p w14:paraId="45D29DF2"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47. P. </w:t>
      </w:r>
      <w:proofErr w:type="spellStart"/>
      <w:r w:rsidRPr="004B1F6B">
        <w:rPr>
          <w:rFonts w:ascii="Arial" w:hAnsi="Arial" w:cs="Arial"/>
          <w:color w:val="333333"/>
          <w:sz w:val="20"/>
          <w:szCs w:val="20"/>
          <w:shd w:val="clear" w:color="auto" w:fill="FFFFFF"/>
          <w:lang w:val="en-US"/>
        </w:rPr>
        <w:t>Ewels</w:t>
      </w:r>
      <w:proofErr w:type="spellEnd"/>
      <w:r w:rsidRPr="004B1F6B">
        <w:rPr>
          <w:rFonts w:ascii="Arial" w:hAnsi="Arial" w:cs="Arial"/>
          <w:color w:val="333333"/>
          <w:sz w:val="20"/>
          <w:szCs w:val="20"/>
          <w:shd w:val="clear" w:color="auto" w:fill="FFFFFF"/>
          <w:lang w:val="en-US"/>
        </w:rPr>
        <w:t xml:space="preserve">, F. Krueger, M. </w:t>
      </w:r>
      <w:proofErr w:type="spellStart"/>
      <w:r w:rsidRPr="004B1F6B">
        <w:rPr>
          <w:rFonts w:ascii="Arial" w:hAnsi="Arial" w:cs="Arial"/>
          <w:color w:val="333333"/>
          <w:sz w:val="20"/>
          <w:szCs w:val="20"/>
          <w:shd w:val="clear" w:color="auto" w:fill="FFFFFF"/>
          <w:lang w:val="en-US"/>
        </w:rPr>
        <w:t>Käller</w:t>
      </w:r>
      <w:proofErr w:type="spellEnd"/>
      <w:r w:rsidRPr="004B1F6B">
        <w:rPr>
          <w:rFonts w:ascii="Arial" w:hAnsi="Arial" w:cs="Arial"/>
          <w:color w:val="333333"/>
          <w:sz w:val="20"/>
          <w:szCs w:val="20"/>
          <w:shd w:val="clear" w:color="auto" w:fill="FFFFFF"/>
          <w:lang w:val="en-US"/>
        </w:rPr>
        <w:t xml:space="preserve">, S. Andrews, Cluster Flow: A user-friendly bioinformatics workflow tool. Version 2. </w:t>
      </w:r>
      <w:r w:rsidRPr="004B1F6B">
        <w:rPr>
          <w:rFonts w:ascii="Arial" w:hAnsi="Arial" w:cs="Arial"/>
          <w:i/>
          <w:color w:val="333333"/>
          <w:sz w:val="20"/>
          <w:szCs w:val="20"/>
          <w:shd w:val="clear" w:color="auto" w:fill="FFFFFF"/>
          <w:lang w:val="en-US"/>
        </w:rPr>
        <w:t>F1000Res.</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5</w:t>
      </w:r>
      <w:r w:rsidRPr="004B1F6B">
        <w:rPr>
          <w:rFonts w:ascii="Arial" w:hAnsi="Arial" w:cs="Arial"/>
          <w:color w:val="333333"/>
          <w:sz w:val="20"/>
          <w:szCs w:val="20"/>
          <w:shd w:val="clear" w:color="auto" w:fill="FFFFFF"/>
          <w:lang w:val="en-US"/>
        </w:rPr>
        <w:t>, 2824 (2016).</w:t>
      </w:r>
    </w:p>
    <w:p w14:paraId="3C022F38"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rPr>
        <w:t xml:space="preserve">48. S. Andrews, F. Krueger, A. </w:t>
      </w:r>
      <w:proofErr w:type="spellStart"/>
      <w:r w:rsidRPr="004B1F6B">
        <w:rPr>
          <w:rFonts w:ascii="Arial" w:hAnsi="Arial" w:cs="Arial"/>
          <w:color w:val="333333"/>
          <w:sz w:val="20"/>
          <w:szCs w:val="20"/>
          <w:shd w:val="clear" w:color="auto" w:fill="FFFFFF"/>
        </w:rPr>
        <w:t>Degonds</w:t>
      </w:r>
      <w:proofErr w:type="spellEnd"/>
      <w:r w:rsidRPr="004B1F6B">
        <w:rPr>
          <w:rFonts w:ascii="Arial" w:hAnsi="Arial" w:cs="Arial"/>
          <w:color w:val="333333"/>
          <w:sz w:val="20"/>
          <w:szCs w:val="20"/>
          <w:shd w:val="clear" w:color="auto" w:fill="FFFFFF"/>
        </w:rPr>
        <w:t xml:space="preserve">-Pichon, L. Biggins, C. Krueger, S. </w:t>
      </w:r>
      <w:proofErr w:type="spellStart"/>
      <w:r w:rsidRPr="004B1F6B">
        <w:rPr>
          <w:rFonts w:ascii="Arial" w:hAnsi="Arial" w:cs="Arial"/>
          <w:color w:val="333333"/>
          <w:sz w:val="20"/>
          <w:szCs w:val="20"/>
          <w:shd w:val="clear" w:color="auto" w:fill="FFFFFF"/>
        </w:rPr>
        <w:t>Wingett</w:t>
      </w:r>
      <w:proofErr w:type="spellEnd"/>
      <w:r w:rsidRPr="004B1F6B">
        <w:rPr>
          <w:rFonts w:ascii="Arial" w:hAnsi="Arial" w:cs="Arial"/>
          <w:color w:val="333333"/>
          <w:sz w:val="20"/>
          <w:szCs w:val="20"/>
          <w:shd w:val="clear" w:color="auto" w:fill="FFFFFF"/>
        </w:rPr>
        <w:t xml:space="preserve">, </w:t>
      </w:r>
      <w:proofErr w:type="spellStart"/>
      <w:r w:rsidRPr="004B1F6B">
        <w:rPr>
          <w:rFonts w:ascii="Arial" w:hAnsi="Arial" w:cs="Arial"/>
          <w:color w:val="333333"/>
          <w:sz w:val="20"/>
          <w:szCs w:val="20"/>
          <w:shd w:val="clear" w:color="auto" w:fill="FFFFFF"/>
        </w:rPr>
        <w:t>FastQC</w:t>
      </w:r>
      <w:proofErr w:type="spellEnd"/>
      <w:r w:rsidRPr="004B1F6B">
        <w:rPr>
          <w:rFonts w:ascii="Arial" w:hAnsi="Arial" w:cs="Arial"/>
          <w:color w:val="333333"/>
          <w:sz w:val="20"/>
          <w:szCs w:val="20"/>
          <w:shd w:val="clear" w:color="auto" w:fill="FFFFFF"/>
        </w:rPr>
        <w:t>: a quality control tool for high throughput sequence data.  Available at: http://www.bioinformatics.babraham.ac.uk/projects/fastqc. (2012).</w:t>
      </w:r>
    </w:p>
    <w:p w14:paraId="3ADA5D2C"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49. F. Krueger, P. </w:t>
      </w:r>
      <w:proofErr w:type="spellStart"/>
      <w:r w:rsidRPr="004B1F6B">
        <w:rPr>
          <w:rFonts w:ascii="Arial" w:hAnsi="Arial" w:cs="Arial"/>
          <w:color w:val="333333"/>
          <w:sz w:val="20"/>
          <w:szCs w:val="20"/>
          <w:shd w:val="clear" w:color="auto" w:fill="FFFFFF"/>
        </w:rPr>
        <w:t>Ewels</w:t>
      </w:r>
      <w:proofErr w:type="spellEnd"/>
      <w:r w:rsidRPr="004B1F6B">
        <w:rPr>
          <w:rFonts w:ascii="Arial" w:hAnsi="Arial" w:cs="Arial"/>
          <w:color w:val="333333"/>
          <w:sz w:val="20"/>
          <w:szCs w:val="20"/>
          <w:shd w:val="clear" w:color="auto" w:fill="FFFFFF"/>
        </w:rPr>
        <w:t xml:space="preserve">, Trim Galore: A wrapper tool around </w:t>
      </w:r>
      <w:proofErr w:type="spellStart"/>
      <w:r w:rsidRPr="004B1F6B">
        <w:rPr>
          <w:rFonts w:ascii="Arial" w:hAnsi="Arial" w:cs="Arial"/>
          <w:color w:val="333333"/>
          <w:sz w:val="20"/>
          <w:szCs w:val="20"/>
          <w:shd w:val="clear" w:color="auto" w:fill="FFFFFF"/>
        </w:rPr>
        <w:t>Cutadapt</w:t>
      </w:r>
      <w:proofErr w:type="spellEnd"/>
      <w:r w:rsidRPr="004B1F6B">
        <w:rPr>
          <w:rFonts w:ascii="Arial" w:hAnsi="Arial" w:cs="Arial"/>
          <w:color w:val="333333"/>
          <w:sz w:val="20"/>
          <w:szCs w:val="20"/>
          <w:shd w:val="clear" w:color="auto" w:fill="FFFFFF"/>
        </w:rPr>
        <w:t xml:space="preserve"> and </w:t>
      </w:r>
      <w:proofErr w:type="spellStart"/>
      <w:r w:rsidRPr="004B1F6B">
        <w:rPr>
          <w:rFonts w:ascii="Arial" w:hAnsi="Arial" w:cs="Arial"/>
          <w:color w:val="333333"/>
          <w:sz w:val="20"/>
          <w:szCs w:val="20"/>
          <w:shd w:val="clear" w:color="auto" w:fill="FFFFFF"/>
        </w:rPr>
        <w:t>FastQC</w:t>
      </w:r>
      <w:proofErr w:type="spellEnd"/>
      <w:r w:rsidRPr="004B1F6B">
        <w:rPr>
          <w:rFonts w:ascii="Arial" w:hAnsi="Arial" w:cs="Arial"/>
          <w:color w:val="333333"/>
          <w:sz w:val="20"/>
          <w:szCs w:val="20"/>
          <w:shd w:val="clear" w:color="auto" w:fill="FFFFFF"/>
        </w:rPr>
        <w:t xml:space="preserve"> to consistently apply quality and adapter trimming to </w:t>
      </w:r>
      <w:proofErr w:type="spellStart"/>
      <w:r w:rsidRPr="004B1F6B">
        <w:rPr>
          <w:rFonts w:ascii="Arial" w:hAnsi="Arial" w:cs="Arial"/>
          <w:color w:val="333333"/>
          <w:sz w:val="20"/>
          <w:szCs w:val="20"/>
          <w:shd w:val="clear" w:color="auto" w:fill="FFFFFF"/>
        </w:rPr>
        <w:t>FastQ</w:t>
      </w:r>
      <w:proofErr w:type="spellEnd"/>
      <w:r w:rsidRPr="004B1F6B">
        <w:rPr>
          <w:rFonts w:ascii="Arial" w:hAnsi="Arial" w:cs="Arial"/>
          <w:color w:val="333333"/>
          <w:sz w:val="20"/>
          <w:szCs w:val="20"/>
          <w:shd w:val="clear" w:color="auto" w:fill="FFFFFF"/>
        </w:rPr>
        <w:t xml:space="preserve"> files, with some extra functionality for </w:t>
      </w:r>
      <w:proofErr w:type="spellStart"/>
      <w:r w:rsidRPr="004B1F6B">
        <w:rPr>
          <w:rFonts w:ascii="Arial" w:hAnsi="Arial" w:cs="Arial"/>
          <w:color w:val="333333"/>
          <w:sz w:val="20"/>
          <w:szCs w:val="20"/>
          <w:shd w:val="clear" w:color="auto" w:fill="FFFFFF"/>
        </w:rPr>
        <w:t>MspI</w:t>
      </w:r>
      <w:proofErr w:type="spellEnd"/>
      <w:r w:rsidRPr="004B1F6B">
        <w:rPr>
          <w:rFonts w:ascii="Arial" w:hAnsi="Arial" w:cs="Arial"/>
          <w:color w:val="333333"/>
          <w:sz w:val="20"/>
          <w:szCs w:val="20"/>
          <w:shd w:val="clear" w:color="auto" w:fill="FFFFFF"/>
        </w:rPr>
        <w:t xml:space="preserve">-digested RRBS-type (Reduced Representation </w:t>
      </w:r>
      <w:proofErr w:type="spellStart"/>
      <w:r w:rsidRPr="004B1F6B">
        <w:rPr>
          <w:rFonts w:ascii="Arial" w:hAnsi="Arial" w:cs="Arial"/>
          <w:color w:val="333333"/>
          <w:sz w:val="20"/>
          <w:szCs w:val="20"/>
          <w:shd w:val="clear" w:color="auto" w:fill="FFFFFF"/>
        </w:rPr>
        <w:t>Bisufite-Seq</w:t>
      </w:r>
      <w:proofErr w:type="spellEnd"/>
      <w:r w:rsidRPr="004B1F6B">
        <w:rPr>
          <w:rFonts w:ascii="Arial" w:hAnsi="Arial" w:cs="Arial"/>
          <w:color w:val="333333"/>
          <w:sz w:val="20"/>
          <w:szCs w:val="20"/>
          <w:shd w:val="clear" w:color="auto" w:fill="FFFFFF"/>
        </w:rPr>
        <w:t>) libraries. Available at: https://www.bioinformatics.babraham.ac.uk/projects/trim_galore/. (2012).</w:t>
      </w:r>
    </w:p>
    <w:p w14:paraId="6635350D"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50. S.W. </w:t>
      </w:r>
      <w:proofErr w:type="spellStart"/>
      <w:r w:rsidRPr="004B1F6B">
        <w:rPr>
          <w:rFonts w:ascii="Arial" w:hAnsi="Arial" w:cs="Arial"/>
          <w:color w:val="333333"/>
          <w:sz w:val="20"/>
          <w:szCs w:val="20"/>
          <w:shd w:val="clear" w:color="auto" w:fill="FFFFFF"/>
        </w:rPr>
        <w:t>Wingett</w:t>
      </w:r>
      <w:proofErr w:type="spellEnd"/>
      <w:r w:rsidRPr="004B1F6B">
        <w:rPr>
          <w:rFonts w:ascii="Arial" w:hAnsi="Arial" w:cs="Arial"/>
          <w:color w:val="333333"/>
          <w:sz w:val="20"/>
          <w:szCs w:val="20"/>
          <w:shd w:val="clear" w:color="auto" w:fill="FFFFFF"/>
        </w:rPr>
        <w:t xml:space="preserve">, S. Andrews, </w:t>
      </w:r>
      <w:proofErr w:type="spellStart"/>
      <w:r w:rsidRPr="004B1F6B">
        <w:rPr>
          <w:rFonts w:ascii="Arial" w:hAnsi="Arial" w:cs="Arial"/>
          <w:color w:val="333333"/>
          <w:sz w:val="20"/>
          <w:szCs w:val="20"/>
          <w:shd w:val="clear" w:color="auto" w:fill="FFFFFF"/>
        </w:rPr>
        <w:t>FastQ</w:t>
      </w:r>
      <w:proofErr w:type="spellEnd"/>
      <w:r w:rsidRPr="004B1F6B">
        <w:rPr>
          <w:rFonts w:ascii="Arial" w:hAnsi="Arial" w:cs="Arial"/>
          <w:color w:val="333333"/>
          <w:sz w:val="20"/>
          <w:szCs w:val="20"/>
          <w:shd w:val="clear" w:color="auto" w:fill="FFFFFF"/>
        </w:rPr>
        <w:t xml:space="preserve"> Screen: A tool for multi-genome mapping and quality control. </w:t>
      </w:r>
      <w:r w:rsidRPr="004B1F6B">
        <w:rPr>
          <w:rFonts w:ascii="Arial" w:hAnsi="Arial" w:cs="Arial"/>
          <w:i/>
          <w:color w:val="333333"/>
          <w:sz w:val="20"/>
          <w:szCs w:val="20"/>
          <w:shd w:val="clear" w:color="auto" w:fill="FFFFFF"/>
        </w:rPr>
        <w:t>F1000Res.</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7</w:t>
      </w:r>
      <w:r w:rsidRPr="004B1F6B">
        <w:rPr>
          <w:rFonts w:ascii="Arial" w:hAnsi="Arial" w:cs="Arial"/>
          <w:color w:val="333333"/>
          <w:sz w:val="20"/>
          <w:szCs w:val="20"/>
          <w:shd w:val="clear" w:color="auto" w:fill="FFFFFF"/>
        </w:rPr>
        <w:t>, 1338 (2018).</w:t>
      </w:r>
    </w:p>
    <w:p w14:paraId="22412C49"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lastRenderedPageBreak/>
        <w:t xml:space="preserve">51. P. </w:t>
      </w:r>
      <w:proofErr w:type="spellStart"/>
      <w:r w:rsidRPr="004B1F6B">
        <w:rPr>
          <w:rFonts w:ascii="Arial" w:hAnsi="Arial" w:cs="Arial"/>
          <w:color w:val="333333"/>
          <w:sz w:val="20"/>
          <w:szCs w:val="20"/>
          <w:shd w:val="clear" w:color="auto" w:fill="FFFFFF"/>
          <w:lang w:val="en-US"/>
        </w:rPr>
        <w:t>Ewels</w:t>
      </w:r>
      <w:proofErr w:type="spellEnd"/>
      <w:r w:rsidRPr="004B1F6B">
        <w:rPr>
          <w:rFonts w:ascii="Arial" w:hAnsi="Arial" w:cs="Arial"/>
          <w:color w:val="333333"/>
          <w:sz w:val="20"/>
          <w:szCs w:val="20"/>
          <w:shd w:val="clear" w:color="auto" w:fill="FFFFFF"/>
          <w:lang w:val="en-US"/>
        </w:rPr>
        <w:t xml:space="preserve">, M. Magnusson, S. Lundin, M. </w:t>
      </w:r>
      <w:proofErr w:type="spellStart"/>
      <w:r w:rsidRPr="004B1F6B">
        <w:rPr>
          <w:rFonts w:ascii="Arial" w:hAnsi="Arial" w:cs="Arial"/>
          <w:color w:val="333333"/>
          <w:sz w:val="20"/>
          <w:szCs w:val="20"/>
          <w:shd w:val="clear" w:color="auto" w:fill="FFFFFF"/>
          <w:lang w:val="en-US"/>
        </w:rPr>
        <w:t>Käller</w:t>
      </w:r>
      <w:proofErr w:type="spellEnd"/>
      <w:r w:rsidRPr="004B1F6B">
        <w:rPr>
          <w:rFonts w:ascii="Arial" w:hAnsi="Arial" w:cs="Arial"/>
          <w:color w:val="333333"/>
          <w:sz w:val="20"/>
          <w:szCs w:val="20"/>
          <w:shd w:val="clear" w:color="auto" w:fill="FFFFFF"/>
          <w:lang w:val="en-US"/>
        </w:rPr>
        <w:t xml:space="preserve">, </w:t>
      </w:r>
      <w:proofErr w:type="spellStart"/>
      <w:r w:rsidRPr="004B1F6B">
        <w:rPr>
          <w:rFonts w:ascii="Arial" w:hAnsi="Arial" w:cs="Arial"/>
          <w:color w:val="333333"/>
          <w:sz w:val="20"/>
          <w:szCs w:val="20"/>
          <w:shd w:val="clear" w:color="auto" w:fill="FFFFFF"/>
          <w:lang w:val="en-US"/>
        </w:rPr>
        <w:t>MultiQC</w:t>
      </w:r>
      <w:proofErr w:type="spellEnd"/>
      <w:r w:rsidRPr="004B1F6B">
        <w:rPr>
          <w:rFonts w:ascii="Arial" w:hAnsi="Arial" w:cs="Arial"/>
          <w:color w:val="333333"/>
          <w:sz w:val="20"/>
          <w:szCs w:val="20"/>
          <w:shd w:val="clear" w:color="auto" w:fill="FFFFFF"/>
          <w:lang w:val="en-US"/>
        </w:rPr>
        <w:t xml:space="preserve">: summarize analysis results for multiple tools and samples in a single report. </w:t>
      </w:r>
      <w:r w:rsidRPr="004B1F6B">
        <w:rPr>
          <w:rFonts w:ascii="Arial" w:hAnsi="Arial" w:cs="Arial"/>
          <w:i/>
          <w:color w:val="333333"/>
          <w:sz w:val="20"/>
          <w:szCs w:val="20"/>
          <w:shd w:val="clear" w:color="auto" w:fill="FFFFFF"/>
          <w:lang w:val="en-US"/>
        </w:rPr>
        <w:t xml:space="preserve">Bioinformatics </w:t>
      </w:r>
      <w:r w:rsidRPr="004B1F6B">
        <w:rPr>
          <w:rFonts w:ascii="Arial" w:hAnsi="Arial" w:cs="Arial"/>
          <w:b/>
          <w:color w:val="333333"/>
          <w:sz w:val="20"/>
          <w:szCs w:val="20"/>
          <w:shd w:val="clear" w:color="auto" w:fill="FFFFFF"/>
          <w:lang w:val="en-US"/>
        </w:rPr>
        <w:t>32</w:t>
      </w:r>
      <w:r w:rsidRPr="004B1F6B">
        <w:rPr>
          <w:rFonts w:ascii="Arial" w:hAnsi="Arial" w:cs="Arial"/>
          <w:color w:val="333333"/>
          <w:sz w:val="20"/>
          <w:szCs w:val="20"/>
          <w:shd w:val="clear" w:color="auto" w:fill="FFFFFF"/>
          <w:lang w:val="en-US"/>
        </w:rPr>
        <w:t>, 3047-3048 (2016).</w:t>
      </w:r>
    </w:p>
    <w:p w14:paraId="394CA9F6" w14:textId="77777777" w:rsidR="00104617" w:rsidRPr="004B1F6B" w:rsidRDefault="00104617" w:rsidP="00494F56">
      <w:pPr>
        <w:rPr>
          <w:rFonts w:ascii="Arial" w:hAnsi="Arial" w:cs="Arial"/>
          <w:color w:val="333333"/>
          <w:sz w:val="20"/>
          <w:szCs w:val="20"/>
          <w:shd w:val="clear" w:color="auto" w:fill="FFFFFF"/>
          <w:lang w:val="en-US"/>
        </w:rPr>
      </w:pPr>
      <w:r w:rsidRPr="004B1F6B">
        <w:rPr>
          <w:rFonts w:ascii="Arial" w:hAnsi="Arial" w:cs="Arial"/>
          <w:color w:val="333333"/>
          <w:sz w:val="20"/>
          <w:szCs w:val="20"/>
          <w:shd w:val="clear" w:color="auto" w:fill="FFFFFF"/>
          <w:lang w:val="en-US"/>
        </w:rPr>
        <w:t xml:space="preserve">52. A. </w:t>
      </w:r>
      <w:proofErr w:type="spellStart"/>
      <w:r w:rsidRPr="004B1F6B">
        <w:rPr>
          <w:rFonts w:ascii="Arial" w:hAnsi="Arial" w:cs="Arial"/>
          <w:color w:val="333333"/>
          <w:sz w:val="20"/>
          <w:szCs w:val="20"/>
          <w:shd w:val="clear" w:color="auto" w:fill="FFFFFF"/>
          <w:lang w:val="en-US"/>
        </w:rPr>
        <w:t>Dobin</w:t>
      </w:r>
      <w:proofErr w:type="spellEnd"/>
      <w:r w:rsidRPr="004B1F6B">
        <w:rPr>
          <w:rFonts w:ascii="Arial" w:hAnsi="Arial" w:cs="Arial"/>
          <w:color w:val="333333"/>
          <w:sz w:val="20"/>
          <w:szCs w:val="20"/>
          <w:shd w:val="clear" w:color="auto" w:fill="FFFFFF"/>
          <w:lang w:val="en-US"/>
        </w:rPr>
        <w:t xml:space="preserve">, C.A. Davis, F. Schlesinger, J. </w:t>
      </w:r>
      <w:proofErr w:type="spellStart"/>
      <w:r w:rsidRPr="004B1F6B">
        <w:rPr>
          <w:rFonts w:ascii="Arial" w:hAnsi="Arial" w:cs="Arial"/>
          <w:color w:val="333333"/>
          <w:sz w:val="20"/>
          <w:szCs w:val="20"/>
          <w:shd w:val="clear" w:color="auto" w:fill="FFFFFF"/>
          <w:lang w:val="en-US"/>
        </w:rPr>
        <w:t>Drenkow</w:t>
      </w:r>
      <w:proofErr w:type="spellEnd"/>
      <w:r w:rsidRPr="004B1F6B">
        <w:rPr>
          <w:rFonts w:ascii="Arial" w:hAnsi="Arial" w:cs="Arial"/>
          <w:color w:val="333333"/>
          <w:sz w:val="20"/>
          <w:szCs w:val="20"/>
          <w:shd w:val="clear" w:color="auto" w:fill="FFFFFF"/>
          <w:lang w:val="en-US"/>
        </w:rPr>
        <w:t xml:space="preserve">, C. Zaleski, S. Jha, P. </w:t>
      </w:r>
      <w:proofErr w:type="spellStart"/>
      <w:r w:rsidRPr="004B1F6B">
        <w:rPr>
          <w:rFonts w:ascii="Arial" w:hAnsi="Arial" w:cs="Arial"/>
          <w:color w:val="333333"/>
          <w:sz w:val="20"/>
          <w:szCs w:val="20"/>
          <w:shd w:val="clear" w:color="auto" w:fill="FFFFFF"/>
          <w:lang w:val="en-US"/>
        </w:rPr>
        <w:t>Batut</w:t>
      </w:r>
      <w:proofErr w:type="spellEnd"/>
      <w:r w:rsidRPr="004B1F6B">
        <w:rPr>
          <w:rFonts w:ascii="Arial" w:hAnsi="Arial" w:cs="Arial"/>
          <w:color w:val="333333"/>
          <w:sz w:val="20"/>
          <w:szCs w:val="20"/>
          <w:shd w:val="clear" w:color="auto" w:fill="FFFFFF"/>
          <w:lang w:val="en-US"/>
        </w:rPr>
        <w:t xml:space="preserve">, M. </w:t>
      </w:r>
      <w:proofErr w:type="spellStart"/>
      <w:r w:rsidRPr="004B1F6B">
        <w:rPr>
          <w:rFonts w:ascii="Arial" w:hAnsi="Arial" w:cs="Arial"/>
          <w:color w:val="333333"/>
          <w:sz w:val="20"/>
          <w:szCs w:val="20"/>
          <w:shd w:val="clear" w:color="auto" w:fill="FFFFFF"/>
          <w:lang w:val="en-US"/>
        </w:rPr>
        <w:t>Chaisson</w:t>
      </w:r>
      <w:proofErr w:type="spellEnd"/>
      <w:r w:rsidRPr="004B1F6B">
        <w:rPr>
          <w:rFonts w:ascii="Arial" w:hAnsi="Arial" w:cs="Arial"/>
          <w:color w:val="333333"/>
          <w:sz w:val="20"/>
          <w:szCs w:val="20"/>
          <w:shd w:val="clear" w:color="auto" w:fill="FFFFFF"/>
          <w:lang w:val="en-US"/>
        </w:rPr>
        <w:t xml:space="preserve">, T.R. </w:t>
      </w:r>
      <w:proofErr w:type="spellStart"/>
      <w:r w:rsidRPr="004B1F6B">
        <w:rPr>
          <w:rFonts w:ascii="Arial" w:hAnsi="Arial" w:cs="Arial"/>
          <w:color w:val="333333"/>
          <w:sz w:val="20"/>
          <w:szCs w:val="20"/>
          <w:shd w:val="clear" w:color="auto" w:fill="FFFFFF"/>
          <w:lang w:val="en-US"/>
        </w:rPr>
        <w:t>Gingeras</w:t>
      </w:r>
      <w:proofErr w:type="spellEnd"/>
      <w:r w:rsidRPr="004B1F6B">
        <w:rPr>
          <w:rFonts w:ascii="Arial" w:hAnsi="Arial" w:cs="Arial"/>
          <w:color w:val="333333"/>
          <w:sz w:val="20"/>
          <w:szCs w:val="20"/>
          <w:shd w:val="clear" w:color="auto" w:fill="FFFFFF"/>
          <w:lang w:val="en-US"/>
        </w:rPr>
        <w:t xml:space="preserve">, STAR: ultrafast universal RNA-seq aligner. </w:t>
      </w:r>
      <w:r w:rsidRPr="004B1F6B">
        <w:rPr>
          <w:rFonts w:ascii="Arial" w:hAnsi="Arial" w:cs="Arial"/>
          <w:i/>
          <w:color w:val="333333"/>
          <w:sz w:val="20"/>
          <w:szCs w:val="20"/>
          <w:shd w:val="clear" w:color="auto" w:fill="FFFFFF"/>
          <w:lang w:val="en-US"/>
        </w:rPr>
        <w:t>Bioinformatics</w:t>
      </w:r>
      <w:r w:rsidRPr="004B1F6B">
        <w:rPr>
          <w:rFonts w:ascii="Arial" w:hAnsi="Arial" w:cs="Arial"/>
          <w:color w:val="333333"/>
          <w:sz w:val="20"/>
          <w:szCs w:val="20"/>
          <w:shd w:val="clear" w:color="auto" w:fill="FFFFFF"/>
          <w:lang w:val="en-US"/>
        </w:rPr>
        <w:t xml:space="preserve"> </w:t>
      </w:r>
      <w:r w:rsidRPr="004B1F6B">
        <w:rPr>
          <w:rFonts w:ascii="Arial" w:hAnsi="Arial" w:cs="Arial"/>
          <w:b/>
          <w:color w:val="333333"/>
          <w:sz w:val="20"/>
          <w:szCs w:val="20"/>
          <w:shd w:val="clear" w:color="auto" w:fill="FFFFFF"/>
          <w:lang w:val="en-US"/>
        </w:rPr>
        <w:t>29</w:t>
      </w:r>
      <w:r w:rsidRPr="004B1F6B">
        <w:rPr>
          <w:rFonts w:ascii="Arial" w:hAnsi="Arial" w:cs="Arial"/>
          <w:color w:val="333333"/>
          <w:sz w:val="20"/>
          <w:szCs w:val="20"/>
          <w:shd w:val="clear" w:color="auto" w:fill="FFFFFF"/>
          <w:lang w:val="en-US"/>
        </w:rPr>
        <w:t>, 15-21 (2013).</w:t>
      </w:r>
    </w:p>
    <w:p w14:paraId="4D211A1C"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53. H. Li, B. </w:t>
      </w:r>
      <w:proofErr w:type="spellStart"/>
      <w:r w:rsidRPr="004B1F6B">
        <w:rPr>
          <w:rFonts w:ascii="Arial" w:hAnsi="Arial" w:cs="Arial"/>
          <w:color w:val="333333"/>
          <w:sz w:val="20"/>
          <w:szCs w:val="20"/>
          <w:shd w:val="clear" w:color="auto" w:fill="FFFFFF"/>
        </w:rPr>
        <w:t>Handsaker</w:t>
      </w:r>
      <w:proofErr w:type="spellEnd"/>
      <w:r w:rsidRPr="004B1F6B">
        <w:rPr>
          <w:rFonts w:ascii="Arial" w:hAnsi="Arial" w:cs="Arial"/>
          <w:color w:val="333333"/>
          <w:sz w:val="20"/>
          <w:szCs w:val="20"/>
          <w:shd w:val="clear" w:color="auto" w:fill="FFFFFF"/>
        </w:rPr>
        <w:t xml:space="preserve">, A. </w:t>
      </w:r>
      <w:proofErr w:type="spellStart"/>
      <w:r w:rsidRPr="004B1F6B">
        <w:rPr>
          <w:rFonts w:ascii="Arial" w:hAnsi="Arial" w:cs="Arial"/>
          <w:color w:val="333333"/>
          <w:sz w:val="20"/>
          <w:szCs w:val="20"/>
          <w:shd w:val="clear" w:color="auto" w:fill="FFFFFF"/>
        </w:rPr>
        <w:t>Wysoker</w:t>
      </w:r>
      <w:proofErr w:type="spellEnd"/>
      <w:r w:rsidRPr="004B1F6B">
        <w:rPr>
          <w:rFonts w:ascii="Arial" w:hAnsi="Arial" w:cs="Arial"/>
          <w:color w:val="333333"/>
          <w:sz w:val="20"/>
          <w:szCs w:val="20"/>
          <w:shd w:val="clear" w:color="auto" w:fill="FFFFFF"/>
        </w:rPr>
        <w:t xml:space="preserve">, T. Fennell, J. </w:t>
      </w:r>
      <w:proofErr w:type="spellStart"/>
      <w:r w:rsidRPr="004B1F6B">
        <w:rPr>
          <w:rFonts w:ascii="Arial" w:hAnsi="Arial" w:cs="Arial"/>
          <w:color w:val="333333"/>
          <w:sz w:val="20"/>
          <w:szCs w:val="20"/>
          <w:shd w:val="clear" w:color="auto" w:fill="FFFFFF"/>
        </w:rPr>
        <w:t>Ruan</w:t>
      </w:r>
      <w:proofErr w:type="spellEnd"/>
      <w:r w:rsidRPr="004B1F6B">
        <w:rPr>
          <w:rFonts w:ascii="Arial" w:hAnsi="Arial" w:cs="Arial"/>
          <w:color w:val="333333"/>
          <w:sz w:val="20"/>
          <w:szCs w:val="20"/>
          <w:shd w:val="clear" w:color="auto" w:fill="FFFFFF"/>
        </w:rPr>
        <w:t xml:space="preserve">, N. Homer, G. Marth, G. </w:t>
      </w:r>
      <w:proofErr w:type="spellStart"/>
      <w:r w:rsidRPr="004B1F6B">
        <w:rPr>
          <w:rFonts w:ascii="Arial" w:hAnsi="Arial" w:cs="Arial"/>
          <w:color w:val="333333"/>
          <w:sz w:val="20"/>
          <w:szCs w:val="20"/>
          <w:shd w:val="clear" w:color="auto" w:fill="FFFFFF"/>
        </w:rPr>
        <w:t>Abecasis</w:t>
      </w:r>
      <w:proofErr w:type="spellEnd"/>
      <w:r w:rsidRPr="004B1F6B">
        <w:rPr>
          <w:rFonts w:ascii="Arial" w:hAnsi="Arial" w:cs="Arial"/>
          <w:color w:val="333333"/>
          <w:sz w:val="20"/>
          <w:szCs w:val="20"/>
          <w:shd w:val="clear" w:color="auto" w:fill="FFFFFF"/>
        </w:rPr>
        <w:t xml:space="preserve">, R. Durbin, 1000 Genome Project Data Processing Subgroup, The Sequence Alignment/Map format and </w:t>
      </w:r>
      <w:proofErr w:type="spellStart"/>
      <w:r w:rsidRPr="004B1F6B">
        <w:rPr>
          <w:rFonts w:ascii="Arial" w:hAnsi="Arial" w:cs="Arial"/>
          <w:color w:val="333333"/>
          <w:sz w:val="20"/>
          <w:szCs w:val="20"/>
          <w:shd w:val="clear" w:color="auto" w:fill="FFFFFF"/>
        </w:rPr>
        <w:t>SAMtools</w:t>
      </w:r>
      <w:proofErr w:type="spellEnd"/>
      <w:r w:rsidRPr="004B1F6B">
        <w:rPr>
          <w:rFonts w:ascii="Arial" w:hAnsi="Arial" w:cs="Arial"/>
          <w:color w:val="333333"/>
          <w:sz w:val="20"/>
          <w:szCs w:val="20"/>
          <w:shd w:val="clear" w:color="auto" w:fill="FFFFFF"/>
        </w:rPr>
        <w:t xml:space="preserve">. </w:t>
      </w:r>
      <w:r w:rsidRPr="004B1F6B">
        <w:rPr>
          <w:rFonts w:ascii="Arial" w:hAnsi="Arial" w:cs="Arial"/>
          <w:i/>
          <w:color w:val="333333"/>
          <w:sz w:val="20"/>
          <w:szCs w:val="20"/>
          <w:shd w:val="clear" w:color="auto" w:fill="FFFFFF"/>
        </w:rPr>
        <w:t>Bioinformatics</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25</w:t>
      </w:r>
      <w:r w:rsidRPr="004B1F6B">
        <w:rPr>
          <w:rFonts w:ascii="Arial" w:hAnsi="Arial" w:cs="Arial"/>
          <w:color w:val="333333"/>
          <w:sz w:val="20"/>
          <w:szCs w:val="20"/>
          <w:shd w:val="clear" w:color="auto" w:fill="FFFFFF"/>
        </w:rPr>
        <w:t>, 2078-2079 (2009).</w:t>
      </w:r>
    </w:p>
    <w:p w14:paraId="09F3728D"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54. Y. Liao, G.K. Smyth, W. Shi, The Subread aligner: fast, accurate and scalable read mapping by seed-and-vote. </w:t>
      </w:r>
      <w:r w:rsidRPr="004B1F6B">
        <w:rPr>
          <w:rFonts w:ascii="Arial" w:hAnsi="Arial" w:cs="Arial"/>
          <w:i/>
          <w:color w:val="333333"/>
          <w:sz w:val="20"/>
          <w:szCs w:val="20"/>
          <w:shd w:val="clear" w:color="auto" w:fill="FFFFFF"/>
        </w:rPr>
        <w:t>Nucleic Acids Res.</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41</w:t>
      </w:r>
      <w:r w:rsidRPr="004B1F6B">
        <w:rPr>
          <w:rFonts w:ascii="Arial" w:hAnsi="Arial" w:cs="Arial"/>
          <w:color w:val="333333"/>
          <w:sz w:val="20"/>
          <w:szCs w:val="20"/>
          <w:shd w:val="clear" w:color="auto" w:fill="FFFFFF"/>
        </w:rPr>
        <w:t>, e108, (2013).</w:t>
      </w:r>
    </w:p>
    <w:p w14:paraId="5B7E3E8C"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55. The R Foundation, The R Project for Statistical Computing. Available at: https://www.R-project.org/. (2018).</w:t>
      </w:r>
    </w:p>
    <w:p w14:paraId="15326AF6" w14:textId="77777777" w:rsidR="00104617" w:rsidRPr="004B1F6B" w:rsidRDefault="00104617" w:rsidP="00494F56">
      <w:pPr>
        <w:rPr>
          <w:rFonts w:ascii="Arial" w:hAnsi="Arial" w:cs="Arial"/>
          <w:color w:val="333333"/>
          <w:sz w:val="20"/>
          <w:szCs w:val="20"/>
          <w:shd w:val="clear" w:color="auto" w:fill="FFFFFF"/>
        </w:rPr>
      </w:pPr>
      <w:r w:rsidRPr="004B1F6B">
        <w:rPr>
          <w:rFonts w:ascii="Arial" w:hAnsi="Arial" w:cs="Arial"/>
          <w:color w:val="333333"/>
          <w:sz w:val="20"/>
          <w:szCs w:val="20"/>
          <w:shd w:val="clear" w:color="auto" w:fill="FFFFFF"/>
        </w:rPr>
        <w:t xml:space="preserve">56. I. Romero-Calvo, B. </w:t>
      </w:r>
      <w:proofErr w:type="spellStart"/>
      <w:r w:rsidRPr="004B1F6B">
        <w:rPr>
          <w:rFonts w:ascii="Arial" w:hAnsi="Arial" w:cs="Arial"/>
          <w:color w:val="333333"/>
          <w:sz w:val="20"/>
          <w:szCs w:val="20"/>
          <w:shd w:val="clear" w:color="auto" w:fill="FFFFFF"/>
        </w:rPr>
        <w:t>Ocón</w:t>
      </w:r>
      <w:proofErr w:type="spellEnd"/>
      <w:r w:rsidRPr="004B1F6B">
        <w:rPr>
          <w:rFonts w:ascii="Arial" w:hAnsi="Arial" w:cs="Arial"/>
          <w:color w:val="333333"/>
          <w:sz w:val="20"/>
          <w:szCs w:val="20"/>
          <w:shd w:val="clear" w:color="auto" w:fill="FFFFFF"/>
        </w:rPr>
        <w:t xml:space="preserve">, P. Martínez-Moya, M.D. Suárez, A. </w:t>
      </w:r>
      <w:proofErr w:type="spellStart"/>
      <w:r w:rsidRPr="004B1F6B">
        <w:rPr>
          <w:rFonts w:ascii="Arial" w:hAnsi="Arial" w:cs="Arial"/>
          <w:color w:val="333333"/>
          <w:sz w:val="20"/>
          <w:szCs w:val="20"/>
          <w:shd w:val="clear" w:color="auto" w:fill="FFFFFF"/>
        </w:rPr>
        <w:t>Zarzuelo</w:t>
      </w:r>
      <w:proofErr w:type="spellEnd"/>
      <w:r w:rsidRPr="004B1F6B">
        <w:rPr>
          <w:rFonts w:ascii="Arial" w:hAnsi="Arial" w:cs="Arial"/>
          <w:color w:val="333333"/>
          <w:sz w:val="20"/>
          <w:szCs w:val="20"/>
          <w:shd w:val="clear" w:color="auto" w:fill="FFFFFF"/>
        </w:rPr>
        <w:t xml:space="preserve">, O. Martínez-Augustin, F.S. de Medina, Reversible Ponceau staining as a loading control alternative to actin in Western blots. </w:t>
      </w:r>
      <w:r w:rsidRPr="004B1F6B">
        <w:rPr>
          <w:rFonts w:ascii="Arial" w:hAnsi="Arial" w:cs="Arial"/>
          <w:i/>
          <w:color w:val="333333"/>
          <w:sz w:val="20"/>
          <w:szCs w:val="20"/>
          <w:shd w:val="clear" w:color="auto" w:fill="FFFFFF"/>
        </w:rPr>
        <w:t xml:space="preserve">Anal. </w:t>
      </w:r>
      <w:proofErr w:type="spellStart"/>
      <w:r w:rsidRPr="004B1F6B">
        <w:rPr>
          <w:rFonts w:ascii="Arial" w:hAnsi="Arial" w:cs="Arial"/>
          <w:i/>
          <w:color w:val="333333"/>
          <w:sz w:val="20"/>
          <w:szCs w:val="20"/>
          <w:shd w:val="clear" w:color="auto" w:fill="FFFFFF"/>
        </w:rPr>
        <w:t>Biochem</w:t>
      </w:r>
      <w:proofErr w:type="spellEnd"/>
      <w:r w:rsidRPr="004B1F6B">
        <w:rPr>
          <w:rFonts w:ascii="Arial" w:hAnsi="Arial" w:cs="Arial"/>
          <w:i/>
          <w:color w:val="333333"/>
          <w:sz w:val="20"/>
          <w:szCs w:val="20"/>
          <w:shd w:val="clear" w:color="auto" w:fill="FFFFFF"/>
        </w:rPr>
        <w:t>.</w:t>
      </w:r>
      <w:r w:rsidRPr="004B1F6B">
        <w:rPr>
          <w:rFonts w:ascii="Arial" w:hAnsi="Arial" w:cs="Arial"/>
          <w:color w:val="333333"/>
          <w:sz w:val="20"/>
          <w:szCs w:val="20"/>
          <w:shd w:val="clear" w:color="auto" w:fill="FFFFFF"/>
        </w:rPr>
        <w:t xml:space="preserve"> </w:t>
      </w:r>
      <w:r w:rsidRPr="004B1F6B">
        <w:rPr>
          <w:rFonts w:ascii="Arial" w:hAnsi="Arial" w:cs="Arial"/>
          <w:b/>
          <w:color w:val="333333"/>
          <w:sz w:val="20"/>
          <w:szCs w:val="20"/>
          <w:shd w:val="clear" w:color="auto" w:fill="FFFFFF"/>
        </w:rPr>
        <w:t>401</w:t>
      </w:r>
      <w:r w:rsidRPr="004B1F6B">
        <w:rPr>
          <w:rFonts w:ascii="Arial" w:hAnsi="Arial" w:cs="Arial"/>
          <w:color w:val="333333"/>
          <w:sz w:val="20"/>
          <w:szCs w:val="20"/>
          <w:shd w:val="clear" w:color="auto" w:fill="FFFFFF"/>
        </w:rPr>
        <w:t>, 318-320 (2010).</w:t>
      </w:r>
    </w:p>
    <w:p w14:paraId="4A3E1AA3" w14:textId="77777777" w:rsidR="00104617" w:rsidRPr="004B1F6B" w:rsidRDefault="00104617" w:rsidP="00F4019A">
      <w:pPr>
        <w:rPr>
          <w:rFonts w:ascii="Arial" w:hAnsi="Arial" w:cs="Arial"/>
          <w:color w:val="333333"/>
          <w:sz w:val="20"/>
          <w:szCs w:val="20"/>
          <w:shd w:val="clear" w:color="auto" w:fill="FFFFFF"/>
        </w:rPr>
      </w:pPr>
    </w:p>
    <w:p w14:paraId="4B90ACB1" w14:textId="77777777" w:rsidR="00893640" w:rsidRPr="00893640" w:rsidRDefault="00893640" w:rsidP="00893640">
      <w:pPr>
        <w:rPr>
          <w:rFonts w:ascii="Arial" w:hAnsi="Arial" w:cs="Arial"/>
          <w:b/>
          <w:color w:val="333333"/>
          <w:sz w:val="20"/>
          <w:szCs w:val="20"/>
          <w:shd w:val="clear" w:color="auto" w:fill="FFFFFF"/>
        </w:rPr>
      </w:pPr>
      <w:bookmarkStart w:id="160" w:name="_Hlk16503651"/>
      <w:r w:rsidRPr="00893640">
        <w:rPr>
          <w:rFonts w:ascii="Arial" w:hAnsi="Arial" w:cs="Arial"/>
          <w:b/>
          <w:color w:val="333333"/>
          <w:sz w:val="20"/>
          <w:szCs w:val="20"/>
          <w:shd w:val="clear" w:color="auto" w:fill="FFFFFF"/>
        </w:rPr>
        <w:t>Figure Legends</w:t>
      </w:r>
      <w:bookmarkEnd w:id="160"/>
    </w:p>
    <w:p w14:paraId="083DD51A" w14:textId="7E2B51AB" w:rsidR="00893640" w:rsidRPr="00893640" w:rsidRDefault="009C272E" w:rsidP="00893640">
      <w:pPr>
        <w:rPr>
          <w:rFonts w:ascii="Arial" w:hAnsi="Arial" w:cs="Arial"/>
          <w:color w:val="333333"/>
          <w:sz w:val="20"/>
          <w:szCs w:val="20"/>
          <w:shd w:val="clear" w:color="auto" w:fill="FFFFFF"/>
        </w:rPr>
      </w:pPr>
      <w:ins w:id="161" w:author="Xiaohui Zhao" w:date="2019-09-18T10:36: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1.  Mean (± SEM) measurements of (A) perirenal adipose tissue (PAT) composition, (B) relative PAT mass and (C) unilocular (UL) adipocyte perimeter in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00893640" w:rsidRPr="00893640">
        <w:rPr>
          <w:rFonts w:ascii="Arial" w:hAnsi="Arial" w:cs="Arial"/>
          <w:color w:val="333333"/>
          <w:sz w:val="20"/>
          <w:szCs w:val="20"/>
          <w:shd w:val="clear" w:color="auto" w:fill="FFFFFF"/>
        </w:rPr>
        <w:t>fetuses</w:t>
      </w:r>
      <w:proofErr w:type="spellEnd"/>
      <w:r w:rsidR="00893640" w:rsidRPr="00893640">
        <w:rPr>
          <w:rFonts w:ascii="Arial" w:hAnsi="Arial" w:cs="Arial"/>
          <w:color w:val="333333"/>
          <w:sz w:val="20"/>
          <w:szCs w:val="20"/>
          <w:shd w:val="clear" w:color="auto" w:fill="FFFFFF"/>
        </w:rPr>
        <w:t xml:space="preserve"> at 129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in the same treatment group, P&lt;0.05.  Representative histological images of perirenal adipose tissue taken from (D) sham and (E) TX sheep </w:t>
      </w:r>
      <w:proofErr w:type="spellStart"/>
      <w:r w:rsidR="00893640" w:rsidRPr="00893640">
        <w:rPr>
          <w:rFonts w:ascii="Arial" w:hAnsi="Arial" w:cs="Arial"/>
          <w:color w:val="333333"/>
          <w:sz w:val="20"/>
          <w:szCs w:val="20"/>
          <w:shd w:val="clear" w:color="auto" w:fill="FFFFFF"/>
        </w:rPr>
        <w:t>fetuses</w:t>
      </w:r>
      <w:proofErr w:type="spellEnd"/>
      <w:r w:rsidR="00893640" w:rsidRPr="00893640">
        <w:rPr>
          <w:rFonts w:ascii="Arial" w:hAnsi="Arial" w:cs="Arial"/>
          <w:color w:val="333333"/>
          <w:sz w:val="20"/>
          <w:szCs w:val="20"/>
          <w:shd w:val="clear" w:color="auto" w:fill="FFFFFF"/>
        </w:rPr>
        <w:t xml:space="preserve"> at 143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Haematoxylin and eosin stain.</w:t>
      </w:r>
    </w:p>
    <w:p w14:paraId="4724EEE8" w14:textId="77777777" w:rsidR="00893640" w:rsidRPr="00893640" w:rsidRDefault="00893640" w:rsidP="00893640">
      <w:pPr>
        <w:rPr>
          <w:rFonts w:ascii="Arial" w:hAnsi="Arial" w:cs="Arial"/>
          <w:color w:val="333333"/>
          <w:sz w:val="20"/>
          <w:szCs w:val="20"/>
          <w:shd w:val="clear" w:color="auto" w:fill="FFFFFF"/>
        </w:rPr>
      </w:pPr>
    </w:p>
    <w:p w14:paraId="6EEE176A" w14:textId="4DFF9300" w:rsidR="00893640" w:rsidRPr="00893640" w:rsidRDefault="009C272E" w:rsidP="00893640">
      <w:pPr>
        <w:rPr>
          <w:rFonts w:ascii="Arial" w:hAnsi="Arial" w:cs="Arial"/>
          <w:color w:val="333333"/>
          <w:sz w:val="20"/>
          <w:szCs w:val="20"/>
          <w:shd w:val="clear" w:color="auto" w:fill="FFFFFF"/>
        </w:rPr>
      </w:pPr>
      <w:ins w:id="162" w:author="Xiaohui Zhao" w:date="2019-09-18T10:37: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2.  Volcano plots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Volcano plots comparing data by treatment (A: TX and sham) and gestational age (B: 129 and 143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and between and within treatment and gestational age groups (C-F).  Red and blue dots represent up and down-regulated differentially expressed genes, respectively (absolute log2 fold change ≥ 1, </w:t>
      </w:r>
      <w:proofErr w:type="spellStart"/>
      <w:ins w:id="163" w:author="Xiaohui Zhao" w:date="2019-09-18T10:40:00Z">
        <w:r w:rsidRPr="009C272E">
          <w:rPr>
            <w:rFonts w:ascii="Arial" w:hAnsi="Arial" w:cs="Arial"/>
            <w:i/>
            <w:iCs/>
            <w:color w:val="333333"/>
            <w:sz w:val="20"/>
            <w:szCs w:val="20"/>
            <w:shd w:val="clear" w:color="auto" w:fill="FFFFFF"/>
            <w:rPrChange w:id="164" w:author="Xiaohui Zhao" w:date="2019-09-18T10:40:00Z">
              <w:rPr>
                <w:rFonts w:ascii="Arial" w:hAnsi="Arial" w:cs="Arial"/>
                <w:color w:val="333333"/>
                <w:sz w:val="20"/>
                <w:szCs w:val="20"/>
                <w:shd w:val="clear" w:color="auto" w:fill="FFFFFF"/>
              </w:rPr>
            </w:rPrChange>
          </w:rPr>
          <w:t>p</w:t>
        </w:r>
      </w:ins>
      <w:del w:id="165" w:author="Xiaohui Zhao" w:date="2019-09-18T10:40:00Z">
        <w:r w:rsidR="00893640" w:rsidRPr="009C272E" w:rsidDel="009C272E">
          <w:rPr>
            <w:rFonts w:ascii="Arial" w:hAnsi="Arial" w:cs="Arial"/>
            <w:i/>
            <w:iCs/>
            <w:color w:val="333333"/>
            <w:sz w:val="20"/>
            <w:szCs w:val="20"/>
            <w:shd w:val="clear" w:color="auto" w:fill="FFFFFF"/>
            <w:rPrChange w:id="166" w:author="Xiaohui Zhao" w:date="2019-09-18T10:40:00Z">
              <w:rPr>
                <w:rFonts w:ascii="Arial" w:hAnsi="Arial" w:cs="Arial"/>
                <w:color w:val="333333"/>
                <w:sz w:val="20"/>
                <w:szCs w:val="20"/>
                <w:shd w:val="clear" w:color="auto" w:fill="FFFFFF"/>
              </w:rPr>
            </w:rPrChange>
          </w:rPr>
          <w:delText>P</w:delText>
        </w:r>
      </w:del>
      <w:r w:rsidR="00893640" w:rsidRPr="009C272E">
        <w:rPr>
          <w:rFonts w:ascii="Arial" w:hAnsi="Arial" w:cs="Arial"/>
          <w:i/>
          <w:iCs/>
          <w:color w:val="333333"/>
          <w:sz w:val="20"/>
          <w:szCs w:val="20"/>
          <w:shd w:val="clear" w:color="auto" w:fill="FFFFFF"/>
          <w:rPrChange w:id="167" w:author="Xiaohui Zhao" w:date="2019-09-18T10:40:00Z">
            <w:rPr>
              <w:rFonts w:ascii="Arial" w:hAnsi="Arial" w:cs="Arial"/>
              <w:color w:val="333333"/>
              <w:sz w:val="20"/>
              <w:szCs w:val="20"/>
              <w:shd w:val="clear" w:color="auto" w:fill="FFFFFF"/>
            </w:rPr>
          </w:rPrChange>
        </w:rPr>
        <w:t>adj</w:t>
      </w:r>
      <w:proofErr w:type="spellEnd"/>
      <w:r w:rsidR="00893640" w:rsidRPr="00893640">
        <w:rPr>
          <w:rFonts w:ascii="Arial" w:hAnsi="Arial" w:cs="Arial"/>
          <w:color w:val="333333"/>
          <w:sz w:val="20"/>
          <w:szCs w:val="20"/>
          <w:shd w:val="clear" w:color="auto" w:fill="FFFFFF"/>
        </w:rPr>
        <w:t xml:space="preserve"> &lt; 0.05).  </w:t>
      </w:r>
    </w:p>
    <w:p w14:paraId="3F05353E" w14:textId="77777777" w:rsidR="00893640" w:rsidRPr="00893640" w:rsidRDefault="00893640" w:rsidP="00893640">
      <w:pPr>
        <w:rPr>
          <w:rFonts w:ascii="Arial" w:hAnsi="Arial" w:cs="Arial"/>
          <w:color w:val="333333"/>
          <w:sz w:val="20"/>
          <w:szCs w:val="20"/>
          <w:shd w:val="clear" w:color="auto" w:fill="FFFFFF"/>
        </w:rPr>
      </w:pPr>
    </w:p>
    <w:p w14:paraId="45D86F8D" w14:textId="4C86F345" w:rsidR="00893640" w:rsidRPr="00893640" w:rsidRDefault="009C272E" w:rsidP="00893640">
      <w:pPr>
        <w:rPr>
          <w:rFonts w:ascii="Arial" w:hAnsi="Arial" w:cs="Arial"/>
          <w:color w:val="333333"/>
          <w:sz w:val="20"/>
          <w:szCs w:val="20"/>
          <w:shd w:val="clear" w:color="auto" w:fill="FFFFFF"/>
        </w:rPr>
      </w:pPr>
      <w:ins w:id="168" w:author="Xiaohui Zhao" w:date="2019-09-18T10:37: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 xml:space="preserve">3.  </w:t>
      </w:r>
      <w:bookmarkStart w:id="169" w:name="_Hlk16506807"/>
      <w:r w:rsidR="00893640" w:rsidRPr="00893640">
        <w:rPr>
          <w:rFonts w:ascii="Arial" w:hAnsi="Arial" w:cs="Arial"/>
          <w:color w:val="333333"/>
          <w:sz w:val="20"/>
          <w:szCs w:val="20"/>
          <w:shd w:val="clear" w:color="auto" w:fill="FFFFFF"/>
        </w:rPr>
        <w:t>KEGG pathway and biological process (BP) bar plots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w:t>
      </w:r>
      <w:bookmarkStart w:id="170" w:name="_Hlk16506748"/>
      <w:bookmarkEnd w:id="169"/>
      <w:r w:rsidR="00893640" w:rsidRPr="00893640">
        <w:rPr>
          <w:rFonts w:ascii="Arial" w:hAnsi="Arial" w:cs="Arial"/>
          <w:color w:val="333333"/>
          <w:sz w:val="20"/>
          <w:szCs w:val="20"/>
          <w:shd w:val="clear" w:color="auto" w:fill="FFFFFF"/>
        </w:rPr>
        <w:t xml:space="preserve">  Selected relevant  KEGG (A) and BP ontology (B) pathway bar plots indicating the number of up and down-regulated genes when the data were compared by treatment (TX and sham); the red and blue bars represent up and down-regulated genes, respectively. </w:t>
      </w:r>
    </w:p>
    <w:bookmarkEnd w:id="170"/>
    <w:p w14:paraId="1B3C60DF" w14:textId="77777777" w:rsidR="00893640" w:rsidRPr="00893640" w:rsidRDefault="00893640" w:rsidP="00893640">
      <w:pPr>
        <w:rPr>
          <w:rFonts w:ascii="Arial" w:hAnsi="Arial" w:cs="Arial"/>
          <w:color w:val="333333"/>
          <w:sz w:val="20"/>
          <w:szCs w:val="20"/>
          <w:shd w:val="clear" w:color="auto" w:fill="FFFFFF"/>
        </w:rPr>
      </w:pPr>
    </w:p>
    <w:p w14:paraId="765D0D05" w14:textId="516C61E9" w:rsidR="00893640" w:rsidRPr="00893640" w:rsidRDefault="009C272E" w:rsidP="00893640">
      <w:pPr>
        <w:rPr>
          <w:rFonts w:ascii="Arial" w:hAnsi="Arial" w:cs="Arial"/>
          <w:color w:val="333333"/>
          <w:sz w:val="20"/>
          <w:szCs w:val="20"/>
          <w:shd w:val="clear" w:color="auto" w:fill="FFFFFF"/>
        </w:rPr>
      </w:pPr>
      <w:ins w:id="171" w:author="Xiaohui Zhao" w:date="2019-09-18T10:37: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 xml:space="preserve">4.  Mean (± SEM) mRNA and protein abundance of (Ai, ii) proliferating cell nuclear antigen (PCNA), (Bi, ii) peroxisome proliferator-activated receptor </w:t>
      </w:r>
      <w:r w:rsidR="00893640" w:rsidRPr="00893640">
        <w:rPr>
          <w:rFonts w:ascii="Arial" w:hAnsi="Arial" w:cs="Arial"/>
          <w:color w:val="333333"/>
          <w:sz w:val="20"/>
          <w:szCs w:val="20"/>
          <w:shd w:val="clear" w:color="auto" w:fill="FFFFFF"/>
          <w:lang w:val="el-GR"/>
        </w:rPr>
        <w:t>γ</w:t>
      </w:r>
      <w:r w:rsidR="00893640" w:rsidRPr="00893640">
        <w:rPr>
          <w:rFonts w:ascii="Arial" w:hAnsi="Arial" w:cs="Arial"/>
          <w:color w:val="333333"/>
          <w:sz w:val="20"/>
          <w:szCs w:val="20"/>
          <w:shd w:val="clear" w:color="auto" w:fill="FFFFFF"/>
        </w:rPr>
        <w:t xml:space="preserve"> (PPAR</w:t>
      </w:r>
      <w:r w:rsidR="00893640" w:rsidRPr="00893640">
        <w:rPr>
          <w:rFonts w:ascii="Arial" w:hAnsi="Arial" w:cs="Arial"/>
          <w:color w:val="333333"/>
          <w:sz w:val="20"/>
          <w:szCs w:val="20"/>
          <w:shd w:val="clear" w:color="auto" w:fill="FFFFFF"/>
          <w:lang w:val="el-GR"/>
        </w:rPr>
        <w:t>γ</w:t>
      </w:r>
      <w:r w:rsidR="00893640" w:rsidRPr="00893640">
        <w:rPr>
          <w:rFonts w:ascii="Arial" w:hAnsi="Arial" w:cs="Arial"/>
          <w:color w:val="333333"/>
          <w:sz w:val="20"/>
          <w:szCs w:val="20"/>
          <w:shd w:val="clear" w:color="auto" w:fill="FFFFFF"/>
        </w:rPr>
        <w:t>), (Ci, ii) insulin receptor (</w:t>
      </w:r>
      <w:proofErr w:type="spellStart"/>
      <w:r w:rsidR="00893640" w:rsidRPr="00893640">
        <w:rPr>
          <w:rFonts w:ascii="Arial" w:hAnsi="Arial" w:cs="Arial"/>
          <w:color w:val="333333"/>
          <w:sz w:val="20"/>
          <w:szCs w:val="20"/>
          <w:shd w:val="clear" w:color="auto" w:fill="FFFFFF"/>
        </w:rPr>
        <w:t>InsR</w:t>
      </w:r>
      <w:proofErr w:type="spellEnd"/>
      <w:r w:rsidR="00893640" w:rsidRPr="00893640">
        <w:rPr>
          <w:rFonts w:ascii="Arial" w:hAnsi="Arial" w:cs="Arial"/>
          <w:color w:val="333333"/>
          <w:sz w:val="20"/>
          <w:szCs w:val="20"/>
          <w:shd w:val="clear" w:color="auto" w:fill="FFFFFF"/>
        </w:rPr>
        <w:t xml:space="preserve">), (Di, ii) protein kinase </w:t>
      </w:r>
      <w:r w:rsidR="00893640" w:rsidRPr="00893640">
        <w:rPr>
          <w:rFonts w:ascii="Arial" w:hAnsi="Arial" w:cs="Arial"/>
          <w:color w:val="333333"/>
          <w:sz w:val="20"/>
          <w:szCs w:val="20"/>
          <w:shd w:val="clear" w:color="auto" w:fill="FFFFFF"/>
          <w:lang w:val="el-GR"/>
        </w:rPr>
        <w:t>β</w:t>
      </w:r>
      <w:r w:rsidR="00893640" w:rsidRPr="00893640">
        <w:rPr>
          <w:rFonts w:ascii="Arial" w:hAnsi="Arial" w:cs="Arial"/>
          <w:color w:val="333333"/>
          <w:sz w:val="20"/>
          <w:szCs w:val="20"/>
          <w:shd w:val="clear" w:color="auto" w:fill="FFFFFF"/>
        </w:rPr>
        <w:t xml:space="preserve"> 1 (Akt1), (</w:t>
      </w:r>
      <w:proofErr w:type="spellStart"/>
      <w:r w:rsidR="00893640" w:rsidRPr="00893640">
        <w:rPr>
          <w:rFonts w:ascii="Arial" w:hAnsi="Arial" w:cs="Arial"/>
          <w:color w:val="333333"/>
          <w:sz w:val="20"/>
          <w:szCs w:val="20"/>
          <w:shd w:val="clear" w:color="auto" w:fill="FFFFFF"/>
        </w:rPr>
        <w:t>Ei</w:t>
      </w:r>
      <w:proofErr w:type="spellEnd"/>
      <w:r w:rsidR="00893640" w:rsidRPr="00893640">
        <w:rPr>
          <w:rFonts w:ascii="Arial" w:hAnsi="Arial" w:cs="Arial"/>
          <w:color w:val="333333"/>
          <w:sz w:val="20"/>
          <w:szCs w:val="20"/>
          <w:shd w:val="clear" w:color="auto" w:fill="FFFFFF"/>
        </w:rPr>
        <w:t>, ii) Akt2, (Fi, ii) mammalian target of rapamycin (mTOR, phosphorylated protein), (Gi, ii) S6 kinase (S6K, phosphorylated protein), (Hi, ii) glucose transporter-4 (GLUT4), and (Ii, ii) uncoupling protein-1 (UCP1), where UCP1 protein content was expressed relative to citrate synthase (CS) activity, in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00893640" w:rsidRPr="00893640">
        <w:rPr>
          <w:rFonts w:ascii="Arial" w:hAnsi="Arial" w:cs="Arial"/>
          <w:color w:val="333333"/>
          <w:sz w:val="20"/>
          <w:szCs w:val="20"/>
          <w:shd w:val="clear" w:color="auto" w:fill="FFFFFF"/>
        </w:rPr>
        <w:t>fetuses</w:t>
      </w:r>
      <w:proofErr w:type="spellEnd"/>
      <w:r w:rsidR="00893640" w:rsidRPr="00893640">
        <w:rPr>
          <w:rFonts w:ascii="Arial" w:hAnsi="Arial" w:cs="Arial"/>
          <w:color w:val="333333"/>
          <w:sz w:val="20"/>
          <w:szCs w:val="20"/>
          <w:shd w:val="clear" w:color="auto" w:fill="FFFFFF"/>
        </w:rPr>
        <w:t xml:space="preserve"> at 129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in the same treatment group, P&lt;0.05.  AU, arbitrary units. </w:t>
      </w:r>
    </w:p>
    <w:p w14:paraId="6AC979FE" w14:textId="77777777" w:rsidR="00893640" w:rsidRPr="00893640" w:rsidRDefault="00893640" w:rsidP="00893640">
      <w:pPr>
        <w:rPr>
          <w:rFonts w:ascii="Arial" w:hAnsi="Arial" w:cs="Arial"/>
          <w:color w:val="333333"/>
          <w:sz w:val="20"/>
          <w:szCs w:val="20"/>
          <w:shd w:val="clear" w:color="auto" w:fill="FFFFFF"/>
        </w:rPr>
      </w:pPr>
    </w:p>
    <w:p w14:paraId="4E59E4CE" w14:textId="59C017FC" w:rsidR="00893640" w:rsidRPr="00893640" w:rsidRDefault="009C272E" w:rsidP="00893640">
      <w:pPr>
        <w:rPr>
          <w:rFonts w:ascii="Arial" w:hAnsi="Arial" w:cs="Arial"/>
          <w:color w:val="333333"/>
          <w:sz w:val="20"/>
          <w:szCs w:val="20"/>
          <w:shd w:val="clear" w:color="auto" w:fill="FFFFFF"/>
        </w:rPr>
      </w:pPr>
      <w:ins w:id="172" w:author="Xiaohui Zhao" w:date="2019-09-18T10:37: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5.  Mean (± SEM) mRNA abundance of (A) insulin-like growth factor-I (IGFI), (B) IGFII, (C) leptin and the adrenergic receptors (D) α1A, (E) α1D, (F) α2A, (G) β1, (H) β2 and (I) β3 in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00893640" w:rsidRPr="00893640">
        <w:rPr>
          <w:rFonts w:ascii="Arial" w:hAnsi="Arial" w:cs="Arial"/>
          <w:color w:val="333333"/>
          <w:sz w:val="20"/>
          <w:szCs w:val="20"/>
          <w:shd w:val="clear" w:color="auto" w:fill="FFFFFF"/>
        </w:rPr>
        <w:t>fetuses</w:t>
      </w:r>
      <w:proofErr w:type="spellEnd"/>
      <w:r w:rsidR="00893640" w:rsidRPr="00893640">
        <w:rPr>
          <w:rFonts w:ascii="Arial" w:hAnsi="Arial" w:cs="Arial"/>
          <w:color w:val="333333"/>
          <w:sz w:val="20"/>
          <w:szCs w:val="20"/>
          <w:shd w:val="clear" w:color="auto" w:fill="FFFFFF"/>
        </w:rPr>
        <w:t xml:space="preserve"> at 129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in the same treatment group, P&lt;0.05.  AU, arbitrary units.</w:t>
      </w:r>
    </w:p>
    <w:p w14:paraId="69ABA373" w14:textId="77777777" w:rsidR="00893640" w:rsidRPr="00893640" w:rsidRDefault="00893640" w:rsidP="00893640">
      <w:pPr>
        <w:rPr>
          <w:rFonts w:ascii="Arial" w:hAnsi="Arial" w:cs="Arial"/>
          <w:color w:val="333333"/>
          <w:sz w:val="20"/>
          <w:szCs w:val="20"/>
          <w:shd w:val="clear" w:color="auto" w:fill="FFFFFF"/>
        </w:rPr>
      </w:pPr>
    </w:p>
    <w:p w14:paraId="78AA7334" w14:textId="7D1128AE" w:rsidR="00893640" w:rsidRPr="00893640" w:rsidRDefault="009C272E" w:rsidP="00893640">
      <w:pPr>
        <w:rPr>
          <w:rFonts w:ascii="Arial" w:hAnsi="Arial" w:cs="Arial"/>
          <w:color w:val="333333"/>
          <w:sz w:val="20"/>
          <w:szCs w:val="20"/>
          <w:shd w:val="clear" w:color="auto" w:fill="FFFFFF"/>
        </w:rPr>
      </w:pPr>
      <w:ins w:id="173" w:author="Xiaohui Zhao" w:date="2019-09-18T10:37: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 xml:space="preserve">6.  </w:t>
      </w:r>
      <w:bookmarkStart w:id="174" w:name="OLE_LINK2"/>
      <w:r w:rsidR="00893640" w:rsidRPr="00893640">
        <w:rPr>
          <w:rFonts w:ascii="Arial" w:hAnsi="Arial" w:cs="Arial"/>
          <w:color w:val="333333"/>
          <w:sz w:val="20"/>
          <w:szCs w:val="20"/>
          <w:shd w:val="clear" w:color="auto" w:fill="FFFFFF"/>
        </w:rPr>
        <w:t>Mean (± SEM) mRNA abundance of (A) iodothyronine deiodinase-1 (DIO1), (B) DIO2, (C) thyroid hormone receptor α (TRα) and (D) TRβ in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 Significantly different from sham fetuses at same gestational age; + significantly different from </w:t>
      </w:r>
      <w:proofErr w:type="spellStart"/>
      <w:r w:rsidR="00893640" w:rsidRPr="00893640">
        <w:rPr>
          <w:rFonts w:ascii="Arial" w:hAnsi="Arial" w:cs="Arial"/>
          <w:color w:val="333333"/>
          <w:sz w:val="20"/>
          <w:szCs w:val="20"/>
          <w:shd w:val="clear" w:color="auto" w:fill="FFFFFF"/>
        </w:rPr>
        <w:t>fetuses</w:t>
      </w:r>
      <w:proofErr w:type="spellEnd"/>
      <w:r w:rsidR="00893640" w:rsidRPr="00893640">
        <w:rPr>
          <w:rFonts w:ascii="Arial" w:hAnsi="Arial" w:cs="Arial"/>
          <w:color w:val="333333"/>
          <w:sz w:val="20"/>
          <w:szCs w:val="20"/>
          <w:shd w:val="clear" w:color="auto" w:fill="FFFFFF"/>
        </w:rPr>
        <w:t xml:space="preserve"> at 129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in the same treatment group, P&lt;0.05.  AU, arbitrary units.</w:t>
      </w:r>
    </w:p>
    <w:bookmarkEnd w:id="174"/>
    <w:p w14:paraId="3E127878" w14:textId="77777777" w:rsidR="00893640" w:rsidRPr="00893640" w:rsidRDefault="00893640" w:rsidP="00893640">
      <w:pPr>
        <w:rPr>
          <w:rFonts w:ascii="Arial" w:hAnsi="Arial" w:cs="Arial"/>
          <w:color w:val="333333"/>
          <w:sz w:val="20"/>
          <w:szCs w:val="20"/>
          <w:shd w:val="clear" w:color="auto" w:fill="FFFFFF"/>
        </w:rPr>
      </w:pPr>
    </w:p>
    <w:p w14:paraId="65A460B1" w14:textId="77777777" w:rsidR="00893640" w:rsidRPr="00893640" w:rsidRDefault="00893640" w:rsidP="00893640">
      <w:pPr>
        <w:rPr>
          <w:rFonts w:ascii="Arial" w:hAnsi="Arial" w:cs="Arial"/>
          <w:color w:val="333333"/>
          <w:sz w:val="20"/>
          <w:szCs w:val="20"/>
          <w:shd w:val="clear" w:color="auto" w:fill="FFFFFF"/>
        </w:rPr>
      </w:pPr>
      <w:r w:rsidRPr="00893640">
        <w:rPr>
          <w:rFonts w:ascii="Arial" w:hAnsi="Arial" w:cs="Arial"/>
          <w:b/>
          <w:color w:val="333333"/>
          <w:sz w:val="20"/>
          <w:szCs w:val="20"/>
          <w:shd w:val="clear" w:color="auto" w:fill="FFFFFF"/>
        </w:rPr>
        <w:t>Supplementary Figure Legends</w:t>
      </w:r>
      <w:r w:rsidRPr="00893640">
        <w:rPr>
          <w:rFonts w:ascii="Arial" w:hAnsi="Arial" w:cs="Arial"/>
          <w:color w:val="333333"/>
          <w:sz w:val="20"/>
          <w:szCs w:val="20"/>
          <w:shd w:val="clear" w:color="auto" w:fill="FFFFFF"/>
        </w:rPr>
        <w:t xml:space="preserve"> </w:t>
      </w:r>
    </w:p>
    <w:p w14:paraId="6E1E62FB" w14:textId="03628DA3" w:rsidR="00893640" w:rsidRPr="00893640" w:rsidRDefault="009C272E" w:rsidP="00893640">
      <w:pPr>
        <w:rPr>
          <w:rFonts w:ascii="Arial" w:hAnsi="Arial" w:cs="Arial"/>
          <w:color w:val="333333"/>
          <w:sz w:val="20"/>
          <w:szCs w:val="20"/>
          <w:shd w:val="clear" w:color="auto" w:fill="FFFFFF"/>
        </w:rPr>
      </w:pPr>
      <w:ins w:id="175" w:author="Xiaohui Zhao" w:date="2019-09-18T10:37:00Z">
        <w:r>
          <w:rPr>
            <w:rFonts w:ascii="Arial" w:hAnsi="Arial" w:cs="Arial"/>
            <w:color w:val="333333"/>
            <w:sz w:val="20"/>
            <w:szCs w:val="20"/>
            <w:shd w:val="clear" w:color="auto" w:fill="FFFFFF"/>
          </w:rPr>
          <w:lastRenderedPageBreak/>
          <w:t xml:space="preserve">Figure </w:t>
        </w:r>
      </w:ins>
      <w:r w:rsidR="00893640" w:rsidRPr="00893640">
        <w:rPr>
          <w:rFonts w:ascii="Arial" w:hAnsi="Arial" w:cs="Arial"/>
          <w:color w:val="333333"/>
          <w:sz w:val="20"/>
          <w:szCs w:val="20"/>
          <w:shd w:val="clear" w:color="auto" w:fill="FFFFFF"/>
        </w:rPr>
        <w:t>S1.  Principal component analysis (PCA)-based clustering, PC1 and PC2, and heatmap plots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(A) Unbiased PCA-based clustering of treatment (TX and sham) with gestational age (129 and 143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The 500 most variable genes and the two principal components were used for clustering and to describe the variance between the subsets.  (B) </w:t>
      </w:r>
      <w:r w:rsidR="00893640" w:rsidRPr="00893640">
        <w:rPr>
          <w:rFonts w:ascii="Arial" w:hAnsi="Arial" w:cs="Arial"/>
          <w:color w:val="333333"/>
          <w:sz w:val="20"/>
          <w:szCs w:val="20"/>
          <w:shd w:val="clear" w:color="auto" w:fill="FFFFFF"/>
          <w:lang w:val="en-US"/>
        </w:rPr>
        <w:t xml:space="preserve">Top 25 genes that explained the variance by treatment (TX and sham) within PC1.  (C) Top 25 genes that explained the variance by gestational age (129 and 143 </w:t>
      </w:r>
      <w:proofErr w:type="spellStart"/>
      <w:r w:rsidR="00893640" w:rsidRPr="00893640">
        <w:rPr>
          <w:rFonts w:ascii="Arial" w:hAnsi="Arial" w:cs="Arial"/>
          <w:color w:val="333333"/>
          <w:sz w:val="20"/>
          <w:szCs w:val="20"/>
          <w:shd w:val="clear" w:color="auto" w:fill="FFFFFF"/>
          <w:lang w:val="en-US"/>
        </w:rPr>
        <w:t>dGA</w:t>
      </w:r>
      <w:proofErr w:type="spellEnd"/>
      <w:r w:rsidR="00893640" w:rsidRPr="00893640">
        <w:rPr>
          <w:rFonts w:ascii="Arial" w:hAnsi="Arial" w:cs="Arial"/>
          <w:color w:val="333333"/>
          <w:sz w:val="20"/>
          <w:szCs w:val="20"/>
          <w:shd w:val="clear" w:color="auto" w:fill="FFFFFF"/>
          <w:lang w:val="en-US"/>
        </w:rPr>
        <w:t>) within PC2.</w:t>
      </w:r>
      <w:r w:rsidR="00893640" w:rsidRPr="00893640">
        <w:rPr>
          <w:rFonts w:ascii="Arial" w:hAnsi="Arial" w:cs="Arial"/>
          <w:color w:val="333333"/>
          <w:sz w:val="20"/>
          <w:szCs w:val="20"/>
          <w:shd w:val="clear" w:color="auto" w:fill="FFFFFF"/>
        </w:rPr>
        <w:t xml:space="preserve">  (D) Clustering heatmap analysis for the top 2</w:t>
      </w:r>
      <w:ins w:id="176" w:author="Xiaohui Zhao" w:date="2019-09-18T10:37:00Z">
        <w:r>
          <w:rPr>
            <w:rFonts w:ascii="Arial" w:hAnsi="Arial" w:cs="Arial"/>
            <w:color w:val="333333"/>
            <w:sz w:val="20"/>
            <w:szCs w:val="20"/>
            <w:shd w:val="clear" w:color="auto" w:fill="FFFFFF"/>
          </w:rPr>
          <w:t>7</w:t>
        </w:r>
      </w:ins>
      <w:del w:id="177" w:author="Xiaohui Zhao" w:date="2019-09-18T10:37:00Z">
        <w:r w:rsidR="00893640" w:rsidRPr="00893640" w:rsidDel="009C272E">
          <w:rPr>
            <w:rFonts w:ascii="Arial" w:hAnsi="Arial" w:cs="Arial"/>
            <w:color w:val="333333"/>
            <w:sz w:val="20"/>
            <w:szCs w:val="20"/>
            <w:shd w:val="clear" w:color="auto" w:fill="FFFFFF"/>
          </w:rPr>
          <w:delText>6</w:delText>
        </w:r>
      </w:del>
      <w:r w:rsidR="00893640" w:rsidRPr="00893640">
        <w:rPr>
          <w:rFonts w:ascii="Arial" w:hAnsi="Arial" w:cs="Arial"/>
          <w:color w:val="333333"/>
          <w:sz w:val="20"/>
          <w:szCs w:val="20"/>
          <w:shd w:val="clear" w:color="auto" w:fill="FFFFFF"/>
        </w:rPr>
        <w:t xml:space="preserve">2 genes under the DESeq2 comparison by treatment (TX and sham) with </w:t>
      </w:r>
      <w:proofErr w:type="spellStart"/>
      <w:ins w:id="178" w:author="Xiaohui Zhao" w:date="2019-09-18T10:38:00Z">
        <w:r>
          <w:rPr>
            <w:rFonts w:ascii="Arial" w:hAnsi="Arial" w:cs="Arial"/>
            <w:i/>
            <w:iCs/>
            <w:color w:val="333333"/>
            <w:sz w:val="20"/>
            <w:szCs w:val="20"/>
            <w:shd w:val="clear" w:color="auto" w:fill="FFFFFF"/>
          </w:rPr>
          <w:t>p</w:t>
        </w:r>
      </w:ins>
      <w:del w:id="179" w:author="Xiaohui Zhao" w:date="2019-09-18T10:38:00Z">
        <w:r w:rsidR="00893640" w:rsidRPr="009C272E" w:rsidDel="009C272E">
          <w:rPr>
            <w:rFonts w:ascii="Arial" w:hAnsi="Arial" w:cs="Arial"/>
            <w:i/>
            <w:iCs/>
            <w:color w:val="333333"/>
            <w:sz w:val="20"/>
            <w:szCs w:val="20"/>
            <w:shd w:val="clear" w:color="auto" w:fill="FFFFFF"/>
            <w:rPrChange w:id="180" w:author="Xiaohui Zhao" w:date="2019-09-18T10:38:00Z">
              <w:rPr>
                <w:rFonts w:ascii="Arial" w:hAnsi="Arial" w:cs="Arial"/>
                <w:color w:val="333333"/>
                <w:sz w:val="20"/>
                <w:szCs w:val="20"/>
                <w:shd w:val="clear" w:color="auto" w:fill="FFFFFF"/>
              </w:rPr>
            </w:rPrChange>
          </w:rPr>
          <w:delText>P</w:delText>
        </w:r>
      </w:del>
      <w:r w:rsidR="00893640" w:rsidRPr="009C272E">
        <w:rPr>
          <w:rFonts w:ascii="Arial" w:hAnsi="Arial" w:cs="Arial"/>
          <w:i/>
          <w:iCs/>
          <w:color w:val="333333"/>
          <w:sz w:val="20"/>
          <w:szCs w:val="20"/>
          <w:shd w:val="clear" w:color="auto" w:fill="FFFFFF"/>
          <w:rPrChange w:id="181" w:author="Xiaohui Zhao" w:date="2019-09-18T10:38:00Z">
            <w:rPr>
              <w:rFonts w:ascii="Arial" w:hAnsi="Arial" w:cs="Arial"/>
              <w:color w:val="333333"/>
              <w:sz w:val="20"/>
              <w:szCs w:val="20"/>
              <w:shd w:val="clear" w:color="auto" w:fill="FFFFFF"/>
            </w:rPr>
          </w:rPrChange>
        </w:rPr>
        <w:t>adj</w:t>
      </w:r>
      <w:proofErr w:type="spellEnd"/>
      <w:r w:rsidR="00893640" w:rsidRPr="00893640">
        <w:rPr>
          <w:rFonts w:ascii="Arial" w:hAnsi="Arial" w:cs="Arial"/>
          <w:color w:val="333333"/>
          <w:sz w:val="20"/>
          <w:szCs w:val="20"/>
          <w:shd w:val="clear" w:color="auto" w:fill="FFFFFF"/>
        </w:rPr>
        <w:t xml:space="preserve"> &lt; 0.05 and absolute log2 fold change ≥ 2. </w:t>
      </w:r>
    </w:p>
    <w:p w14:paraId="1EC81A9E" w14:textId="77777777" w:rsidR="00893640" w:rsidRPr="00893640" w:rsidRDefault="00893640" w:rsidP="00893640">
      <w:pPr>
        <w:rPr>
          <w:rFonts w:ascii="Arial" w:hAnsi="Arial" w:cs="Arial"/>
          <w:color w:val="333333"/>
          <w:sz w:val="20"/>
          <w:szCs w:val="20"/>
          <w:shd w:val="clear" w:color="auto" w:fill="FFFFFF"/>
        </w:rPr>
      </w:pPr>
    </w:p>
    <w:p w14:paraId="7DB1D45F" w14:textId="156321D2" w:rsidR="00893640" w:rsidRPr="00893640" w:rsidRDefault="009C272E" w:rsidP="00893640">
      <w:pPr>
        <w:rPr>
          <w:rFonts w:ascii="Arial" w:hAnsi="Arial" w:cs="Arial"/>
          <w:color w:val="333333"/>
          <w:sz w:val="20"/>
          <w:szCs w:val="20"/>
          <w:shd w:val="clear" w:color="auto" w:fill="FFFFFF"/>
        </w:rPr>
      </w:pPr>
      <w:ins w:id="182" w:author="Xiaohui Zhao" w:date="2019-09-18T10:38:00Z">
        <w:r>
          <w:rPr>
            <w:rFonts w:ascii="Arial" w:hAnsi="Arial" w:cs="Arial"/>
            <w:color w:val="333333"/>
            <w:sz w:val="20"/>
            <w:szCs w:val="20"/>
            <w:shd w:val="clear" w:color="auto" w:fill="FFFFFF"/>
            <w:lang w:val="en-US"/>
          </w:rPr>
          <w:t xml:space="preserve">Figure </w:t>
        </w:r>
      </w:ins>
      <w:r w:rsidR="00893640" w:rsidRPr="00893640">
        <w:rPr>
          <w:rFonts w:ascii="Arial" w:hAnsi="Arial" w:cs="Arial"/>
          <w:color w:val="333333"/>
          <w:sz w:val="20"/>
          <w:szCs w:val="20"/>
          <w:shd w:val="clear" w:color="auto" w:fill="FFFFFF"/>
          <w:lang w:val="en-US"/>
        </w:rPr>
        <w:t xml:space="preserve">S2.  </w:t>
      </w:r>
      <w:r w:rsidR="00893640" w:rsidRPr="00893640">
        <w:rPr>
          <w:rFonts w:ascii="Arial" w:hAnsi="Arial" w:cs="Arial"/>
          <w:color w:val="333333"/>
          <w:sz w:val="20"/>
          <w:szCs w:val="20"/>
          <w:shd w:val="clear" w:color="auto" w:fill="FFFFFF"/>
        </w:rPr>
        <w:t>Differentially expressed gene (DEG) intersection plot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Number of significant DEGs, with an absolute log2 fold change ≥ 1, </w:t>
      </w:r>
      <w:proofErr w:type="spellStart"/>
      <w:ins w:id="183" w:author="Xiaohui Zhao" w:date="2019-09-18T10:38:00Z">
        <w:r>
          <w:rPr>
            <w:rFonts w:ascii="Arial" w:hAnsi="Arial" w:cs="Arial"/>
            <w:i/>
            <w:iCs/>
            <w:color w:val="333333"/>
            <w:sz w:val="20"/>
            <w:szCs w:val="20"/>
            <w:shd w:val="clear" w:color="auto" w:fill="FFFFFF"/>
          </w:rPr>
          <w:t>p</w:t>
        </w:r>
      </w:ins>
      <w:del w:id="184" w:author="Xiaohui Zhao" w:date="2019-09-18T10:38:00Z">
        <w:r w:rsidR="00893640" w:rsidRPr="009C272E" w:rsidDel="009C272E">
          <w:rPr>
            <w:rFonts w:ascii="Arial" w:hAnsi="Arial" w:cs="Arial"/>
            <w:i/>
            <w:iCs/>
            <w:color w:val="333333"/>
            <w:sz w:val="20"/>
            <w:szCs w:val="20"/>
            <w:shd w:val="clear" w:color="auto" w:fill="FFFFFF"/>
            <w:rPrChange w:id="185" w:author="Xiaohui Zhao" w:date="2019-09-18T10:38:00Z">
              <w:rPr>
                <w:rFonts w:ascii="Arial" w:hAnsi="Arial" w:cs="Arial"/>
                <w:color w:val="333333"/>
                <w:sz w:val="20"/>
                <w:szCs w:val="20"/>
                <w:shd w:val="clear" w:color="auto" w:fill="FFFFFF"/>
              </w:rPr>
            </w:rPrChange>
          </w:rPr>
          <w:delText>P</w:delText>
        </w:r>
      </w:del>
      <w:r w:rsidR="00893640" w:rsidRPr="009C272E">
        <w:rPr>
          <w:rFonts w:ascii="Arial" w:hAnsi="Arial" w:cs="Arial"/>
          <w:i/>
          <w:iCs/>
          <w:color w:val="333333"/>
          <w:sz w:val="20"/>
          <w:szCs w:val="20"/>
          <w:shd w:val="clear" w:color="auto" w:fill="FFFFFF"/>
          <w:rPrChange w:id="186" w:author="Xiaohui Zhao" w:date="2019-09-18T10:38:00Z">
            <w:rPr>
              <w:rFonts w:ascii="Arial" w:hAnsi="Arial" w:cs="Arial"/>
              <w:color w:val="333333"/>
              <w:sz w:val="20"/>
              <w:szCs w:val="20"/>
              <w:shd w:val="clear" w:color="auto" w:fill="FFFFFF"/>
            </w:rPr>
          </w:rPrChange>
        </w:rPr>
        <w:t>adj</w:t>
      </w:r>
      <w:proofErr w:type="spellEnd"/>
      <w:r w:rsidR="00893640" w:rsidRPr="00893640">
        <w:rPr>
          <w:rFonts w:ascii="Arial" w:hAnsi="Arial" w:cs="Arial"/>
          <w:color w:val="333333"/>
          <w:sz w:val="20"/>
          <w:szCs w:val="20"/>
          <w:shd w:val="clear" w:color="auto" w:fill="FFFFFF"/>
        </w:rPr>
        <w:t xml:space="preserve"> &lt; 0.05, identified from comparisons between and within treatment and gestational age groups.</w:t>
      </w:r>
    </w:p>
    <w:p w14:paraId="2A2D2A76" w14:textId="77777777" w:rsidR="00893640" w:rsidRPr="00893640" w:rsidRDefault="00893640" w:rsidP="00893640">
      <w:pPr>
        <w:rPr>
          <w:rFonts w:ascii="Arial" w:hAnsi="Arial" w:cs="Arial"/>
          <w:color w:val="333333"/>
          <w:sz w:val="20"/>
          <w:szCs w:val="20"/>
          <w:shd w:val="clear" w:color="auto" w:fill="FFFFFF"/>
        </w:rPr>
      </w:pPr>
    </w:p>
    <w:p w14:paraId="21C2C4B7" w14:textId="3C008969" w:rsidR="00893640" w:rsidRPr="00893640" w:rsidRDefault="009C272E" w:rsidP="00893640">
      <w:pPr>
        <w:rPr>
          <w:rFonts w:ascii="Arial" w:hAnsi="Arial" w:cs="Arial"/>
          <w:color w:val="333333"/>
          <w:sz w:val="20"/>
          <w:szCs w:val="20"/>
          <w:shd w:val="clear" w:color="auto" w:fill="FFFFFF"/>
        </w:rPr>
      </w:pPr>
      <w:ins w:id="187" w:author="Xiaohui Zhao" w:date="2019-09-18T10:38: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S3.  KEGG pathway heatmap and bar plot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(A) KEGG pathway heatmap for data stratified by treatment and gestational age, and between and within treatment and gestational age groups.  (B) KEGG pathway bar plot indicating the number of up and down-regulated genes when the data were compared by treatment (TX and sham); the red and blue bars represent up and down-regulated genes, respectively. </w:t>
      </w:r>
    </w:p>
    <w:p w14:paraId="48015DC6" w14:textId="77777777" w:rsidR="00893640" w:rsidRPr="00893640" w:rsidRDefault="00893640" w:rsidP="00893640">
      <w:pPr>
        <w:rPr>
          <w:rFonts w:ascii="Arial" w:hAnsi="Arial" w:cs="Arial"/>
          <w:color w:val="333333"/>
          <w:sz w:val="20"/>
          <w:szCs w:val="20"/>
          <w:shd w:val="clear" w:color="auto" w:fill="FFFFFF"/>
        </w:rPr>
      </w:pPr>
    </w:p>
    <w:p w14:paraId="77773EBB" w14:textId="3EEE1099" w:rsidR="00893640" w:rsidRPr="00893640" w:rsidRDefault="009C272E" w:rsidP="00893640">
      <w:pPr>
        <w:rPr>
          <w:rFonts w:ascii="Arial" w:hAnsi="Arial" w:cs="Arial"/>
          <w:color w:val="333333"/>
          <w:sz w:val="20"/>
          <w:szCs w:val="20"/>
          <w:shd w:val="clear" w:color="auto" w:fill="FFFFFF"/>
        </w:rPr>
      </w:pPr>
      <w:ins w:id="188" w:author="Xiaohui Zhao" w:date="2019-09-18T10:38:00Z">
        <w:r>
          <w:rPr>
            <w:rFonts w:ascii="Arial" w:hAnsi="Arial" w:cs="Arial"/>
            <w:color w:val="333333"/>
            <w:sz w:val="20"/>
            <w:szCs w:val="20"/>
            <w:shd w:val="clear" w:color="auto" w:fill="FFFFFF"/>
          </w:rPr>
          <w:t xml:space="preserve">Figure </w:t>
        </w:r>
      </w:ins>
      <w:r w:rsidR="00893640" w:rsidRPr="00893640">
        <w:rPr>
          <w:rFonts w:ascii="Arial" w:hAnsi="Arial" w:cs="Arial"/>
          <w:color w:val="333333"/>
          <w:sz w:val="20"/>
          <w:szCs w:val="20"/>
          <w:shd w:val="clear" w:color="auto" w:fill="FFFFFF"/>
        </w:rPr>
        <w:t>S4.  Biological process (BP) ontology pathway bar plot using RNA-sequencing data from perirenal adipose tissue taken from sham and thyroidectomised (TX) fetuses at 129 and 143 days of gestation (</w:t>
      </w:r>
      <w:proofErr w:type="spellStart"/>
      <w:r w:rsidR="00893640" w:rsidRPr="00893640">
        <w:rPr>
          <w:rFonts w:ascii="Arial" w:hAnsi="Arial" w:cs="Arial"/>
          <w:color w:val="333333"/>
          <w:sz w:val="20"/>
          <w:szCs w:val="20"/>
          <w:shd w:val="clear" w:color="auto" w:fill="FFFFFF"/>
        </w:rPr>
        <w:t>dGA</w:t>
      </w:r>
      <w:proofErr w:type="spellEnd"/>
      <w:r w:rsidR="00893640" w:rsidRPr="00893640">
        <w:rPr>
          <w:rFonts w:ascii="Arial" w:hAnsi="Arial" w:cs="Arial"/>
          <w:color w:val="333333"/>
          <w:sz w:val="20"/>
          <w:szCs w:val="20"/>
          <w:shd w:val="clear" w:color="auto" w:fill="FFFFFF"/>
        </w:rPr>
        <w:t xml:space="preserve">).  (A) BP ontology pathway heatmap for data stratified by treatment and gestational age, and between and within treatment and gestational age groups.  (B) BP ontology pathway bar plot indicating the number of up and down-regulated genes when the data were compared by treatment (TX and sham); the red and blue bars represent up and down-regulated genes, respectively. </w:t>
      </w:r>
    </w:p>
    <w:p w14:paraId="34AE88EA" w14:textId="77777777" w:rsidR="00104617" w:rsidRPr="004B1F6B" w:rsidRDefault="00104617" w:rsidP="00C42B31">
      <w:pPr>
        <w:rPr>
          <w:rFonts w:ascii="Arial" w:hAnsi="Arial" w:cs="Arial"/>
          <w:sz w:val="20"/>
          <w:szCs w:val="20"/>
        </w:rPr>
      </w:pPr>
    </w:p>
    <w:sectPr w:rsidR="00104617" w:rsidRPr="004B1F6B" w:rsidSect="004B1F6B">
      <w:pgSz w:w="11906" w:h="16838"/>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iaohui Zhao" w:date="2019-09-18T13:59:00Z" w:initials="XZ">
    <w:p w14:paraId="7625B524" w14:textId="77777777" w:rsidR="00600DC9" w:rsidRDefault="00600DC9">
      <w:pPr>
        <w:pStyle w:val="CommentText"/>
      </w:pPr>
      <w:r>
        <w:rPr>
          <w:rStyle w:val="CommentReference"/>
        </w:rPr>
        <w:annotationRef/>
      </w:r>
      <w:r>
        <w:t>General comments:</w:t>
      </w:r>
    </w:p>
    <w:p w14:paraId="70B3FE76" w14:textId="77777777" w:rsidR="00600DC9" w:rsidRDefault="00600DC9">
      <w:pPr>
        <w:pStyle w:val="CommentText"/>
      </w:pPr>
      <w:r>
        <w:t>1: check the gene names either make them italic or add mRNA;</w:t>
      </w:r>
    </w:p>
    <w:p w14:paraId="4D6563A7" w14:textId="77777777" w:rsidR="00600DC9" w:rsidRDefault="00600DC9">
      <w:pPr>
        <w:pStyle w:val="CommentText"/>
      </w:pPr>
      <w:r>
        <w:t xml:space="preserve">2: The figures P &lt; xxx, make them italic and </w:t>
      </w:r>
      <w:proofErr w:type="spellStart"/>
      <w:proofErr w:type="gramStart"/>
      <w:r w:rsidRPr="00600DC9">
        <w:rPr>
          <w:i/>
          <w:iCs/>
        </w:rPr>
        <w:t>adju.p</w:t>
      </w:r>
      <w:proofErr w:type="spellEnd"/>
      <w:proofErr w:type="gramEnd"/>
      <w:r>
        <w:t xml:space="preserve"> , as Russell suggested it is normalised by sample size. This is different from the </w:t>
      </w:r>
      <w:proofErr w:type="spellStart"/>
      <w:r>
        <w:rPr>
          <w:i/>
          <w:iCs/>
        </w:rPr>
        <w:t>p</w:t>
      </w:r>
      <w:r w:rsidRPr="00600DC9">
        <w:rPr>
          <w:i/>
          <w:iCs/>
        </w:rPr>
        <w:t>adj</w:t>
      </w:r>
      <w:proofErr w:type="spellEnd"/>
      <w:r>
        <w:rPr>
          <w:i/>
          <w:iCs/>
        </w:rPr>
        <w:t xml:space="preserve"> </w:t>
      </w:r>
      <w:r>
        <w:t>by using BH method.</w:t>
      </w:r>
    </w:p>
    <w:p w14:paraId="2C14FCC4" w14:textId="77777777" w:rsidR="00600DC9" w:rsidRDefault="00600DC9">
      <w:pPr>
        <w:pStyle w:val="CommentText"/>
      </w:pPr>
      <w:r>
        <w:t xml:space="preserve">3: All the Figures I used Sham. It seemed sham all through the text. I have checked the reference papers for sheep, sham or Sham will be fine, I will not change the Sham in our Figures now. </w:t>
      </w:r>
    </w:p>
    <w:p w14:paraId="02D85D07" w14:textId="1CDED819" w:rsidR="00600DC9" w:rsidRPr="00600DC9" w:rsidRDefault="00600DC9">
      <w:pPr>
        <w:pStyle w:val="CommentText"/>
      </w:pPr>
    </w:p>
  </w:comment>
  <w:comment w:id="2" w:author="Xiaohui Zhao" w:date="2019-09-17T15:48:00Z" w:initials="XZ">
    <w:p w14:paraId="286DE106" w14:textId="750B8100" w:rsidR="00E65664" w:rsidRDefault="00E65664">
      <w:pPr>
        <w:pStyle w:val="CommentText"/>
      </w:pPr>
      <w:r>
        <w:rPr>
          <w:rStyle w:val="CommentReference"/>
        </w:rPr>
        <w:annotationRef/>
      </w:r>
      <w:r>
        <w:t xml:space="preserve">As we discussed, we want to mention the effective genes, which only use the </w:t>
      </w:r>
      <w:proofErr w:type="spellStart"/>
      <w:r>
        <w:t>padj</w:t>
      </w:r>
      <w:proofErr w:type="spellEnd"/>
      <w:r>
        <w:t xml:space="preserve"> &lt; 0.05, regardless the foldchange with 2. (which means the absolute log2foldchange =&gt;=1). </w:t>
      </w:r>
      <w:r>
        <w:rPr>
          <w:rStyle w:val="CommentReference"/>
        </w:rPr>
        <w:t xml:space="preserve">Double check the new final excel file, total number of genes is 17622 (where 7434 genes were removed due to </w:t>
      </w:r>
      <w:proofErr w:type="spellStart"/>
      <w:r>
        <w:rPr>
          <w:rStyle w:val="CommentReference"/>
        </w:rPr>
        <w:t>padj</w:t>
      </w:r>
      <w:proofErr w:type="spellEnd"/>
      <w:r>
        <w:rPr>
          <w:rStyle w:val="CommentReference"/>
        </w:rPr>
        <w:t xml:space="preserve"> is missing.) The number of genes qualified by the </w:t>
      </w:r>
      <w:proofErr w:type="spellStart"/>
      <w:r>
        <w:rPr>
          <w:rStyle w:val="CommentReference"/>
        </w:rPr>
        <w:t>padj</w:t>
      </w:r>
      <w:proofErr w:type="spellEnd"/>
      <w:r>
        <w:rPr>
          <w:rStyle w:val="CommentReference"/>
        </w:rPr>
        <w:t xml:space="preserve"> &lt; 0.05 is 5999. </w:t>
      </w:r>
      <w:bookmarkStart w:id="5" w:name="_GoBack"/>
      <w:bookmarkEnd w:id="5"/>
      <w:r w:rsidR="00D26801">
        <w:rPr>
          <w:rStyle w:val="CommentReference"/>
        </w:rPr>
        <w:t>Thus,</w:t>
      </w:r>
      <w:r>
        <w:rPr>
          <w:rStyle w:val="CommentReference"/>
        </w:rPr>
        <w:t xml:space="preserve"> the number in the abstract will be 34.04267%. This number for the total 17622 is due to the new ensemble with more genes, but this not affect the plot you made with the normalised counts.</w:t>
      </w:r>
    </w:p>
  </w:comment>
  <w:comment w:id="10" w:author="Xiaohui Zhao" w:date="2019-09-18T13:47:00Z" w:initials="XZ">
    <w:p w14:paraId="10BB8F3B" w14:textId="5B8AE228" w:rsidR="00B97D7E" w:rsidRDefault="00B97D7E">
      <w:pPr>
        <w:pStyle w:val="CommentText"/>
      </w:pPr>
      <w:r>
        <w:rPr>
          <w:rStyle w:val="CommentReference"/>
        </w:rPr>
        <w:annotationRef/>
      </w:r>
      <w:r>
        <w:t xml:space="preserve">Russell suggested to change P to </w:t>
      </w:r>
      <w:proofErr w:type="spellStart"/>
      <w:proofErr w:type="gramStart"/>
      <w:r>
        <w:t>adj.p</w:t>
      </w:r>
      <w:proofErr w:type="spellEnd"/>
      <w:proofErr w:type="gramEnd"/>
      <w:r>
        <w:t xml:space="preserve"> as it is a sample </w:t>
      </w:r>
      <w:proofErr w:type="spellStart"/>
      <w:r>
        <w:t>sixe</w:t>
      </w:r>
      <w:proofErr w:type="spellEnd"/>
      <w:r>
        <w:t xml:space="preserve"> corrected p-value.</w:t>
      </w:r>
    </w:p>
  </w:comment>
  <w:comment w:id="12" w:author="Xiaohui Zhao" w:date="2019-09-17T15:55:00Z" w:initials="XZ">
    <w:p w14:paraId="1A5E6D96" w14:textId="0B49934D" w:rsidR="00CB273D" w:rsidRDefault="00CB273D">
      <w:pPr>
        <w:pStyle w:val="CommentText"/>
      </w:pPr>
      <w:r>
        <w:rPr>
          <w:rStyle w:val="CommentReference"/>
        </w:rPr>
        <w:annotationRef/>
      </w:r>
      <w:r>
        <w:t>Is that the Sham should having capital S?</w:t>
      </w:r>
      <w:r w:rsidR="00B97D7E">
        <w:t xml:space="preserve"> I put all figures with Sham, for consistency, it may good to change them the same.</w:t>
      </w:r>
    </w:p>
  </w:comment>
  <w:comment w:id="54" w:author="Xiaohui Zhao" w:date="2019-09-17T16:20:00Z" w:initials="XZ">
    <w:p w14:paraId="66F2C788" w14:textId="09BE934D" w:rsidR="001E0539" w:rsidRDefault="001E0539">
      <w:pPr>
        <w:pStyle w:val="CommentText"/>
      </w:pPr>
      <w:r>
        <w:rPr>
          <w:rStyle w:val="CommentReference"/>
        </w:rPr>
        <w:annotationRef/>
      </w:r>
      <w:r>
        <w:t xml:space="preserve">Russell, you may need to help us check the sentence interpret to the </w:t>
      </w:r>
      <w:proofErr w:type="spellStart"/>
      <w:r>
        <w:t>upsetR</w:t>
      </w:r>
      <w:proofErr w:type="spellEnd"/>
      <w:r>
        <w:t xml:space="preserve"> plot. I got the sentence from you and Iva’s paper.</w:t>
      </w:r>
    </w:p>
  </w:comment>
  <w:comment w:id="124" w:author="Xiaohui Zhao" w:date="2019-09-18T13:57:00Z" w:initials="XZ">
    <w:p w14:paraId="74513E84" w14:textId="73829DDC" w:rsidR="004B5B3C" w:rsidRDefault="004B5B3C">
      <w:pPr>
        <w:pStyle w:val="CommentText"/>
      </w:pPr>
      <w:r>
        <w:rPr>
          <w:rStyle w:val="CommentReference"/>
        </w:rPr>
        <w:annotationRef/>
      </w:r>
      <w:r>
        <w:t xml:space="preserve">Also, make the site public and transfer to CTR-BFX so the link will be </w:t>
      </w:r>
      <w:r w:rsidRPr="00B52FFE">
        <w:rPr>
          <w:rFonts w:ascii="Arial" w:hAnsi="Arial" w:cs="Arial"/>
          <w:color w:val="333333"/>
          <w:shd w:val="clear" w:color="auto" w:fill="FFFFFF"/>
        </w:rPr>
        <w:t>github.com/</w:t>
      </w:r>
      <w:r>
        <w:rPr>
          <w:rFonts w:ascii="Arial" w:hAnsi="Arial" w:cs="Arial"/>
          <w:color w:val="333333"/>
          <w:shd w:val="clear" w:color="auto" w:fill="FFFFFF"/>
        </w:rPr>
        <w:t>CTR-BFX</w:t>
      </w:r>
      <w:r w:rsidRPr="00B52FFE">
        <w:rPr>
          <w:rFonts w:ascii="Arial" w:hAnsi="Arial" w:cs="Arial"/>
          <w:color w:val="333333"/>
          <w:shd w:val="clear" w:color="auto" w:fill="FFFFFF"/>
        </w:rPr>
        <w:t>/2019_</w:t>
      </w:r>
      <w:r>
        <w:rPr>
          <w:rFonts w:ascii="Arial" w:hAnsi="Arial" w:cs="Arial"/>
          <w:color w:val="333333"/>
          <w:shd w:val="clear" w:color="auto" w:fill="FFFFFF"/>
        </w:rPr>
        <w:t>Alison</w:t>
      </w:r>
      <w:r w:rsidRPr="00B52FFE">
        <w:rPr>
          <w:rFonts w:ascii="Arial" w:hAnsi="Arial" w:cs="Arial"/>
          <w:color w:val="333333"/>
          <w:shd w:val="clear" w:color="auto" w:fill="FFFFFF"/>
        </w:rPr>
        <w:t>_Forhead</w:t>
      </w:r>
    </w:p>
  </w:comment>
  <w:comment w:id="151" w:author="Xiaohui Zhao" w:date="2019-09-18T13:58:00Z" w:initials="XZ">
    <w:p w14:paraId="74EF0279" w14:textId="3CA39DDE" w:rsidR="004B5B3C" w:rsidRDefault="004B5B3C">
      <w:pPr>
        <w:pStyle w:val="CommentText"/>
      </w:pPr>
      <w:r>
        <w:rPr>
          <w:rStyle w:val="CommentReference"/>
        </w:rPr>
        <w:annotationRef/>
      </w:r>
      <w:r>
        <w:t xml:space="preserve">make the site public and transfer to CTR-BFX so the link will be </w:t>
      </w:r>
      <w:r w:rsidRPr="00B52FFE">
        <w:rPr>
          <w:rFonts w:ascii="Arial" w:hAnsi="Arial" w:cs="Arial"/>
          <w:color w:val="333333"/>
          <w:shd w:val="clear" w:color="auto" w:fill="FFFFFF"/>
        </w:rPr>
        <w:t>github.com/</w:t>
      </w:r>
      <w:r>
        <w:rPr>
          <w:rFonts w:ascii="Arial" w:hAnsi="Arial" w:cs="Arial"/>
          <w:color w:val="333333"/>
          <w:shd w:val="clear" w:color="auto" w:fill="FFFFFF"/>
        </w:rPr>
        <w:t>CTR-BFX</w:t>
      </w:r>
      <w:r w:rsidRPr="00B52FFE">
        <w:rPr>
          <w:rFonts w:ascii="Arial" w:hAnsi="Arial" w:cs="Arial"/>
          <w:color w:val="333333"/>
          <w:shd w:val="clear" w:color="auto" w:fill="FFFFFF"/>
        </w:rPr>
        <w:t>/2019_</w:t>
      </w:r>
      <w:r>
        <w:rPr>
          <w:rFonts w:ascii="Arial" w:hAnsi="Arial" w:cs="Arial"/>
          <w:color w:val="333333"/>
          <w:shd w:val="clear" w:color="auto" w:fill="FFFFFF"/>
        </w:rPr>
        <w:t>Alison</w:t>
      </w:r>
      <w:r w:rsidRPr="00B52FFE">
        <w:rPr>
          <w:rFonts w:ascii="Arial" w:hAnsi="Arial" w:cs="Arial"/>
          <w:color w:val="333333"/>
          <w:shd w:val="clear" w:color="auto" w:fill="FFFFFF"/>
        </w:rPr>
        <w:t>_Forhead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D85D07" w15:done="0"/>
  <w15:commentEx w15:paraId="286DE106" w15:done="0"/>
  <w15:commentEx w15:paraId="10BB8F3B" w15:done="0"/>
  <w15:commentEx w15:paraId="1A5E6D96" w15:done="0"/>
  <w15:commentEx w15:paraId="66F2C788" w15:done="0"/>
  <w15:commentEx w15:paraId="74513E84" w15:done="0"/>
  <w15:commentEx w15:paraId="74EF02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D85D07" w16cid:durableId="212CB6B2"/>
  <w16cid:commentId w16cid:paraId="286DE106" w16cid:durableId="212B7EE3"/>
  <w16cid:commentId w16cid:paraId="10BB8F3B" w16cid:durableId="212CB3E5"/>
  <w16cid:commentId w16cid:paraId="1A5E6D96" w16cid:durableId="212B8083"/>
  <w16cid:commentId w16cid:paraId="66F2C788" w16cid:durableId="212B8633"/>
  <w16cid:commentId w16cid:paraId="74513E84" w16cid:durableId="212CB643"/>
  <w16cid:commentId w16cid:paraId="74EF0279" w16cid:durableId="212CB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ohui Zhao">
    <w15:presenceInfo w15:providerId="AD" w15:userId="S::xz289@cam.ac.uk::93af73a4-63fd-4e75-9b8c-209b05c45c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43"/>
    <w:rsid w:val="000000EF"/>
    <w:rsid w:val="00000583"/>
    <w:rsid w:val="000044DB"/>
    <w:rsid w:val="00005184"/>
    <w:rsid w:val="00005E75"/>
    <w:rsid w:val="00006E3D"/>
    <w:rsid w:val="0000729E"/>
    <w:rsid w:val="000126E0"/>
    <w:rsid w:val="00013902"/>
    <w:rsid w:val="00013D4F"/>
    <w:rsid w:val="0001632D"/>
    <w:rsid w:val="000200F7"/>
    <w:rsid w:val="00022786"/>
    <w:rsid w:val="00024AD2"/>
    <w:rsid w:val="00025275"/>
    <w:rsid w:val="00026434"/>
    <w:rsid w:val="00030826"/>
    <w:rsid w:val="00033091"/>
    <w:rsid w:val="0003658B"/>
    <w:rsid w:val="00037A92"/>
    <w:rsid w:val="00041928"/>
    <w:rsid w:val="00042D6F"/>
    <w:rsid w:val="00045128"/>
    <w:rsid w:val="0004544B"/>
    <w:rsid w:val="00045EC9"/>
    <w:rsid w:val="000506F5"/>
    <w:rsid w:val="00051457"/>
    <w:rsid w:val="00052371"/>
    <w:rsid w:val="000543F3"/>
    <w:rsid w:val="00054473"/>
    <w:rsid w:val="00055363"/>
    <w:rsid w:val="00056F7E"/>
    <w:rsid w:val="00057C35"/>
    <w:rsid w:val="000602F9"/>
    <w:rsid w:val="0006078C"/>
    <w:rsid w:val="00060A9F"/>
    <w:rsid w:val="00061703"/>
    <w:rsid w:val="00061971"/>
    <w:rsid w:val="0006228F"/>
    <w:rsid w:val="0006259D"/>
    <w:rsid w:val="00065132"/>
    <w:rsid w:val="0006607B"/>
    <w:rsid w:val="00066EB4"/>
    <w:rsid w:val="00067F88"/>
    <w:rsid w:val="0007039E"/>
    <w:rsid w:val="000720E3"/>
    <w:rsid w:val="00072363"/>
    <w:rsid w:val="00072402"/>
    <w:rsid w:val="00072FFB"/>
    <w:rsid w:val="00073404"/>
    <w:rsid w:val="00073DAC"/>
    <w:rsid w:val="00073EFC"/>
    <w:rsid w:val="00075E13"/>
    <w:rsid w:val="000762E2"/>
    <w:rsid w:val="00076CEA"/>
    <w:rsid w:val="00080903"/>
    <w:rsid w:val="00080B91"/>
    <w:rsid w:val="000842DC"/>
    <w:rsid w:val="00084360"/>
    <w:rsid w:val="000852CA"/>
    <w:rsid w:val="00085B83"/>
    <w:rsid w:val="000871B3"/>
    <w:rsid w:val="000902C2"/>
    <w:rsid w:val="000911FD"/>
    <w:rsid w:val="000913FD"/>
    <w:rsid w:val="00091CCC"/>
    <w:rsid w:val="00092240"/>
    <w:rsid w:val="000937C2"/>
    <w:rsid w:val="00093B0C"/>
    <w:rsid w:val="000971F9"/>
    <w:rsid w:val="00097643"/>
    <w:rsid w:val="000A19BA"/>
    <w:rsid w:val="000A237C"/>
    <w:rsid w:val="000A4031"/>
    <w:rsid w:val="000A5770"/>
    <w:rsid w:val="000A737C"/>
    <w:rsid w:val="000A79FA"/>
    <w:rsid w:val="000B26A7"/>
    <w:rsid w:val="000B2735"/>
    <w:rsid w:val="000B51F4"/>
    <w:rsid w:val="000B74A1"/>
    <w:rsid w:val="000C04E0"/>
    <w:rsid w:val="000C097C"/>
    <w:rsid w:val="000C0FCC"/>
    <w:rsid w:val="000C1430"/>
    <w:rsid w:val="000C2336"/>
    <w:rsid w:val="000C2ABF"/>
    <w:rsid w:val="000C4BD6"/>
    <w:rsid w:val="000C77B3"/>
    <w:rsid w:val="000D2552"/>
    <w:rsid w:val="000D35BF"/>
    <w:rsid w:val="000D58E1"/>
    <w:rsid w:val="000E0B0C"/>
    <w:rsid w:val="000E0D67"/>
    <w:rsid w:val="000E1348"/>
    <w:rsid w:val="000E29EE"/>
    <w:rsid w:val="000E2ADE"/>
    <w:rsid w:val="000E3342"/>
    <w:rsid w:val="000E3465"/>
    <w:rsid w:val="000E3635"/>
    <w:rsid w:val="000E3AC1"/>
    <w:rsid w:val="000E3D14"/>
    <w:rsid w:val="000E52F2"/>
    <w:rsid w:val="000E65F4"/>
    <w:rsid w:val="000E6BBF"/>
    <w:rsid w:val="000E6DE2"/>
    <w:rsid w:val="000F03B6"/>
    <w:rsid w:val="000F0F63"/>
    <w:rsid w:val="000F2054"/>
    <w:rsid w:val="000F2F84"/>
    <w:rsid w:val="0010156E"/>
    <w:rsid w:val="00101CF7"/>
    <w:rsid w:val="00104617"/>
    <w:rsid w:val="00105B35"/>
    <w:rsid w:val="00105D97"/>
    <w:rsid w:val="00106ADA"/>
    <w:rsid w:val="001116C9"/>
    <w:rsid w:val="0011618A"/>
    <w:rsid w:val="00116832"/>
    <w:rsid w:val="00117107"/>
    <w:rsid w:val="001172AE"/>
    <w:rsid w:val="0011753C"/>
    <w:rsid w:val="00120383"/>
    <w:rsid w:val="00120889"/>
    <w:rsid w:val="0012207F"/>
    <w:rsid w:val="00123F56"/>
    <w:rsid w:val="00126020"/>
    <w:rsid w:val="001261AA"/>
    <w:rsid w:val="00126772"/>
    <w:rsid w:val="00127C20"/>
    <w:rsid w:val="00131151"/>
    <w:rsid w:val="00133C7B"/>
    <w:rsid w:val="0013425D"/>
    <w:rsid w:val="0013522A"/>
    <w:rsid w:val="001375FA"/>
    <w:rsid w:val="00137669"/>
    <w:rsid w:val="00137E69"/>
    <w:rsid w:val="00137EA7"/>
    <w:rsid w:val="00141C36"/>
    <w:rsid w:val="00141DEC"/>
    <w:rsid w:val="001443B8"/>
    <w:rsid w:val="001456A6"/>
    <w:rsid w:val="001458E2"/>
    <w:rsid w:val="001466E5"/>
    <w:rsid w:val="00147EBE"/>
    <w:rsid w:val="001500BA"/>
    <w:rsid w:val="0015079D"/>
    <w:rsid w:val="00150E14"/>
    <w:rsid w:val="00156AF6"/>
    <w:rsid w:val="001574F0"/>
    <w:rsid w:val="00161FF5"/>
    <w:rsid w:val="001629AB"/>
    <w:rsid w:val="00163764"/>
    <w:rsid w:val="001658C5"/>
    <w:rsid w:val="001702EB"/>
    <w:rsid w:val="00170725"/>
    <w:rsid w:val="00172832"/>
    <w:rsid w:val="00172E37"/>
    <w:rsid w:val="00172EDF"/>
    <w:rsid w:val="00173A4C"/>
    <w:rsid w:val="00173BFC"/>
    <w:rsid w:val="00173DDC"/>
    <w:rsid w:val="0017464C"/>
    <w:rsid w:val="00176DE2"/>
    <w:rsid w:val="00177339"/>
    <w:rsid w:val="00177984"/>
    <w:rsid w:val="00182C28"/>
    <w:rsid w:val="0018456C"/>
    <w:rsid w:val="00186C14"/>
    <w:rsid w:val="00187FAB"/>
    <w:rsid w:val="0019140A"/>
    <w:rsid w:val="00192295"/>
    <w:rsid w:val="0019322D"/>
    <w:rsid w:val="00193D6E"/>
    <w:rsid w:val="00194957"/>
    <w:rsid w:val="00196361"/>
    <w:rsid w:val="00197951"/>
    <w:rsid w:val="001A006E"/>
    <w:rsid w:val="001A0E5A"/>
    <w:rsid w:val="001A1387"/>
    <w:rsid w:val="001A24D9"/>
    <w:rsid w:val="001A7C3A"/>
    <w:rsid w:val="001B14AB"/>
    <w:rsid w:val="001B15D0"/>
    <w:rsid w:val="001B23D3"/>
    <w:rsid w:val="001B4B1C"/>
    <w:rsid w:val="001B4D43"/>
    <w:rsid w:val="001B557A"/>
    <w:rsid w:val="001B686C"/>
    <w:rsid w:val="001B7027"/>
    <w:rsid w:val="001C1743"/>
    <w:rsid w:val="001C18F4"/>
    <w:rsid w:val="001C527B"/>
    <w:rsid w:val="001C5F59"/>
    <w:rsid w:val="001C77B8"/>
    <w:rsid w:val="001D12E8"/>
    <w:rsid w:val="001D149E"/>
    <w:rsid w:val="001D16BC"/>
    <w:rsid w:val="001D1757"/>
    <w:rsid w:val="001D2AA6"/>
    <w:rsid w:val="001D52B5"/>
    <w:rsid w:val="001D782C"/>
    <w:rsid w:val="001E0539"/>
    <w:rsid w:val="001E05D7"/>
    <w:rsid w:val="001E0E44"/>
    <w:rsid w:val="001E34CB"/>
    <w:rsid w:val="001E3E75"/>
    <w:rsid w:val="001E401C"/>
    <w:rsid w:val="001E71A6"/>
    <w:rsid w:val="001E71E3"/>
    <w:rsid w:val="001E7A77"/>
    <w:rsid w:val="001F0124"/>
    <w:rsid w:val="001F1C0A"/>
    <w:rsid w:val="001F3F27"/>
    <w:rsid w:val="001F4042"/>
    <w:rsid w:val="001F45BE"/>
    <w:rsid w:val="001F5687"/>
    <w:rsid w:val="001F6778"/>
    <w:rsid w:val="001F71A4"/>
    <w:rsid w:val="00200FCC"/>
    <w:rsid w:val="002012A8"/>
    <w:rsid w:val="00203E0F"/>
    <w:rsid w:val="00204CB0"/>
    <w:rsid w:val="00205387"/>
    <w:rsid w:val="00207BDB"/>
    <w:rsid w:val="00207D6A"/>
    <w:rsid w:val="00211C0A"/>
    <w:rsid w:val="00213899"/>
    <w:rsid w:val="002141F5"/>
    <w:rsid w:val="00215C47"/>
    <w:rsid w:val="00216635"/>
    <w:rsid w:val="00217CC1"/>
    <w:rsid w:val="002206D3"/>
    <w:rsid w:val="00222D2B"/>
    <w:rsid w:val="0022352C"/>
    <w:rsid w:val="002239D3"/>
    <w:rsid w:val="00223D29"/>
    <w:rsid w:val="00223DD0"/>
    <w:rsid w:val="002250A4"/>
    <w:rsid w:val="00227194"/>
    <w:rsid w:val="0023054D"/>
    <w:rsid w:val="002338C4"/>
    <w:rsid w:val="00235E2F"/>
    <w:rsid w:val="00237D19"/>
    <w:rsid w:val="0024047D"/>
    <w:rsid w:val="002427BB"/>
    <w:rsid w:val="00242BF0"/>
    <w:rsid w:val="002458F1"/>
    <w:rsid w:val="00250151"/>
    <w:rsid w:val="002505AD"/>
    <w:rsid w:val="00251055"/>
    <w:rsid w:val="002517D1"/>
    <w:rsid w:val="00252675"/>
    <w:rsid w:val="00253179"/>
    <w:rsid w:val="00256573"/>
    <w:rsid w:val="00256807"/>
    <w:rsid w:val="0025704E"/>
    <w:rsid w:val="00257FB8"/>
    <w:rsid w:val="002604AF"/>
    <w:rsid w:val="002609C3"/>
    <w:rsid w:val="00261161"/>
    <w:rsid w:val="00263B14"/>
    <w:rsid w:val="00265E4E"/>
    <w:rsid w:val="00266C6A"/>
    <w:rsid w:val="00270973"/>
    <w:rsid w:val="00271AE9"/>
    <w:rsid w:val="002736D0"/>
    <w:rsid w:val="00276085"/>
    <w:rsid w:val="00276559"/>
    <w:rsid w:val="00276B0D"/>
    <w:rsid w:val="002805EF"/>
    <w:rsid w:val="002832FE"/>
    <w:rsid w:val="00283599"/>
    <w:rsid w:val="00283817"/>
    <w:rsid w:val="00285187"/>
    <w:rsid w:val="00286EBA"/>
    <w:rsid w:val="002872DE"/>
    <w:rsid w:val="00287CD2"/>
    <w:rsid w:val="00290063"/>
    <w:rsid w:val="00291191"/>
    <w:rsid w:val="00292111"/>
    <w:rsid w:val="0029242C"/>
    <w:rsid w:val="002938F8"/>
    <w:rsid w:val="00293CDD"/>
    <w:rsid w:val="002956D2"/>
    <w:rsid w:val="002959DF"/>
    <w:rsid w:val="00295F2F"/>
    <w:rsid w:val="002968BE"/>
    <w:rsid w:val="00297CED"/>
    <w:rsid w:val="002A02AE"/>
    <w:rsid w:val="002A1C44"/>
    <w:rsid w:val="002A221E"/>
    <w:rsid w:val="002A4EA8"/>
    <w:rsid w:val="002A69C1"/>
    <w:rsid w:val="002B2076"/>
    <w:rsid w:val="002B2829"/>
    <w:rsid w:val="002B2908"/>
    <w:rsid w:val="002B388A"/>
    <w:rsid w:val="002B46B3"/>
    <w:rsid w:val="002B6B5A"/>
    <w:rsid w:val="002B7189"/>
    <w:rsid w:val="002B764C"/>
    <w:rsid w:val="002C1AAF"/>
    <w:rsid w:val="002C1DB5"/>
    <w:rsid w:val="002C29CB"/>
    <w:rsid w:val="002C353F"/>
    <w:rsid w:val="002C5F12"/>
    <w:rsid w:val="002C78F5"/>
    <w:rsid w:val="002D387E"/>
    <w:rsid w:val="002D3C41"/>
    <w:rsid w:val="002D41A6"/>
    <w:rsid w:val="002D7E29"/>
    <w:rsid w:val="002E0076"/>
    <w:rsid w:val="002E1691"/>
    <w:rsid w:val="002E1B58"/>
    <w:rsid w:val="002E3250"/>
    <w:rsid w:val="002E3330"/>
    <w:rsid w:val="002E55C1"/>
    <w:rsid w:val="002E5618"/>
    <w:rsid w:val="002E5B03"/>
    <w:rsid w:val="002E5B9B"/>
    <w:rsid w:val="002E6B7F"/>
    <w:rsid w:val="002E7718"/>
    <w:rsid w:val="002F0409"/>
    <w:rsid w:val="002F05BC"/>
    <w:rsid w:val="002F05E1"/>
    <w:rsid w:val="002F0880"/>
    <w:rsid w:val="002F1D05"/>
    <w:rsid w:val="002F3BCE"/>
    <w:rsid w:val="002F4099"/>
    <w:rsid w:val="002F57AC"/>
    <w:rsid w:val="002F75D9"/>
    <w:rsid w:val="002F7CB3"/>
    <w:rsid w:val="003008CA"/>
    <w:rsid w:val="003009BD"/>
    <w:rsid w:val="00300B85"/>
    <w:rsid w:val="003013B8"/>
    <w:rsid w:val="00301924"/>
    <w:rsid w:val="0030228E"/>
    <w:rsid w:val="00305107"/>
    <w:rsid w:val="003056AF"/>
    <w:rsid w:val="00305ED7"/>
    <w:rsid w:val="003073F5"/>
    <w:rsid w:val="003078A4"/>
    <w:rsid w:val="0031076D"/>
    <w:rsid w:val="003144AD"/>
    <w:rsid w:val="00315097"/>
    <w:rsid w:val="00315D1A"/>
    <w:rsid w:val="003179EF"/>
    <w:rsid w:val="0032037B"/>
    <w:rsid w:val="00320D11"/>
    <w:rsid w:val="00321CB8"/>
    <w:rsid w:val="0033205B"/>
    <w:rsid w:val="003320C8"/>
    <w:rsid w:val="0033298D"/>
    <w:rsid w:val="00333068"/>
    <w:rsid w:val="00333182"/>
    <w:rsid w:val="003347ED"/>
    <w:rsid w:val="00336CA8"/>
    <w:rsid w:val="003370B7"/>
    <w:rsid w:val="003405F2"/>
    <w:rsid w:val="0034167E"/>
    <w:rsid w:val="00341A20"/>
    <w:rsid w:val="003433B7"/>
    <w:rsid w:val="00343BF7"/>
    <w:rsid w:val="0034425F"/>
    <w:rsid w:val="00344FD7"/>
    <w:rsid w:val="00345407"/>
    <w:rsid w:val="0034754A"/>
    <w:rsid w:val="003476BE"/>
    <w:rsid w:val="00350D4D"/>
    <w:rsid w:val="003520F4"/>
    <w:rsid w:val="00352CB5"/>
    <w:rsid w:val="00354ACA"/>
    <w:rsid w:val="00354F4E"/>
    <w:rsid w:val="0036092E"/>
    <w:rsid w:val="00361D1B"/>
    <w:rsid w:val="00362BB2"/>
    <w:rsid w:val="00362D87"/>
    <w:rsid w:val="00362E91"/>
    <w:rsid w:val="003643F2"/>
    <w:rsid w:val="00364886"/>
    <w:rsid w:val="003666BE"/>
    <w:rsid w:val="00367191"/>
    <w:rsid w:val="0037007A"/>
    <w:rsid w:val="003711A8"/>
    <w:rsid w:val="003713B2"/>
    <w:rsid w:val="00374123"/>
    <w:rsid w:val="00374378"/>
    <w:rsid w:val="00375B5B"/>
    <w:rsid w:val="00376826"/>
    <w:rsid w:val="00381002"/>
    <w:rsid w:val="00381809"/>
    <w:rsid w:val="00384DB0"/>
    <w:rsid w:val="00387C03"/>
    <w:rsid w:val="00387CAB"/>
    <w:rsid w:val="0039105A"/>
    <w:rsid w:val="00392B1E"/>
    <w:rsid w:val="00392E17"/>
    <w:rsid w:val="0039342F"/>
    <w:rsid w:val="0039406B"/>
    <w:rsid w:val="00394B19"/>
    <w:rsid w:val="0039503D"/>
    <w:rsid w:val="00395124"/>
    <w:rsid w:val="003959EA"/>
    <w:rsid w:val="00395BD1"/>
    <w:rsid w:val="003968F6"/>
    <w:rsid w:val="003A14C4"/>
    <w:rsid w:val="003A1E69"/>
    <w:rsid w:val="003A3B2E"/>
    <w:rsid w:val="003A42E9"/>
    <w:rsid w:val="003A4D9F"/>
    <w:rsid w:val="003A69D6"/>
    <w:rsid w:val="003B0DA8"/>
    <w:rsid w:val="003B0F3A"/>
    <w:rsid w:val="003B1417"/>
    <w:rsid w:val="003B2655"/>
    <w:rsid w:val="003B2A0F"/>
    <w:rsid w:val="003B45C2"/>
    <w:rsid w:val="003B5697"/>
    <w:rsid w:val="003B6579"/>
    <w:rsid w:val="003B68F5"/>
    <w:rsid w:val="003B692D"/>
    <w:rsid w:val="003B7512"/>
    <w:rsid w:val="003C079B"/>
    <w:rsid w:val="003C0DE8"/>
    <w:rsid w:val="003C25E1"/>
    <w:rsid w:val="003C2CB6"/>
    <w:rsid w:val="003C2F76"/>
    <w:rsid w:val="003C6E7C"/>
    <w:rsid w:val="003C790E"/>
    <w:rsid w:val="003D13A8"/>
    <w:rsid w:val="003D3BC5"/>
    <w:rsid w:val="003D599F"/>
    <w:rsid w:val="003D7166"/>
    <w:rsid w:val="003D7845"/>
    <w:rsid w:val="003E073D"/>
    <w:rsid w:val="003E094D"/>
    <w:rsid w:val="003E146A"/>
    <w:rsid w:val="003E29EB"/>
    <w:rsid w:val="003E34BC"/>
    <w:rsid w:val="003E4E0C"/>
    <w:rsid w:val="003F0DB1"/>
    <w:rsid w:val="003F1591"/>
    <w:rsid w:val="003F64D4"/>
    <w:rsid w:val="003F6704"/>
    <w:rsid w:val="003F76FB"/>
    <w:rsid w:val="004009F8"/>
    <w:rsid w:val="00401361"/>
    <w:rsid w:val="0040511E"/>
    <w:rsid w:val="004056EF"/>
    <w:rsid w:val="00406034"/>
    <w:rsid w:val="0040778D"/>
    <w:rsid w:val="00412735"/>
    <w:rsid w:val="004146AB"/>
    <w:rsid w:val="00416ADA"/>
    <w:rsid w:val="00417DC9"/>
    <w:rsid w:val="004219F8"/>
    <w:rsid w:val="00421BDB"/>
    <w:rsid w:val="00424387"/>
    <w:rsid w:val="00427C64"/>
    <w:rsid w:val="004306CD"/>
    <w:rsid w:val="00436FD7"/>
    <w:rsid w:val="00437613"/>
    <w:rsid w:val="004400E3"/>
    <w:rsid w:val="004408E4"/>
    <w:rsid w:val="00444FD8"/>
    <w:rsid w:val="00445C14"/>
    <w:rsid w:val="00446B4B"/>
    <w:rsid w:val="00447DBD"/>
    <w:rsid w:val="00453BB4"/>
    <w:rsid w:val="00454583"/>
    <w:rsid w:val="00455B8A"/>
    <w:rsid w:val="00455F28"/>
    <w:rsid w:val="00456EB8"/>
    <w:rsid w:val="00457F78"/>
    <w:rsid w:val="00460BF9"/>
    <w:rsid w:val="004610AF"/>
    <w:rsid w:val="0046123B"/>
    <w:rsid w:val="0046138C"/>
    <w:rsid w:val="00461836"/>
    <w:rsid w:val="00461A2D"/>
    <w:rsid w:val="00463338"/>
    <w:rsid w:val="00463861"/>
    <w:rsid w:val="00463DA4"/>
    <w:rsid w:val="00464567"/>
    <w:rsid w:val="00465A3D"/>
    <w:rsid w:val="0047056F"/>
    <w:rsid w:val="00470B2C"/>
    <w:rsid w:val="004710F5"/>
    <w:rsid w:val="00471A1C"/>
    <w:rsid w:val="00472E03"/>
    <w:rsid w:val="00475520"/>
    <w:rsid w:val="00475E12"/>
    <w:rsid w:val="004762D1"/>
    <w:rsid w:val="00477913"/>
    <w:rsid w:val="004808FE"/>
    <w:rsid w:val="00480E55"/>
    <w:rsid w:val="00482D13"/>
    <w:rsid w:val="00485742"/>
    <w:rsid w:val="00490188"/>
    <w:rsid w:val="00490566"/>
    <w:rsid w:val="0049059D"/>
    <w:rsid w:val="00491197"/>
    <w:rsid w:val="0049162D"/>
    <w:rsid w:val="00491C17"/>
    <w:rsid w:val="004923F6"/>
    <w:rsid w:val="00492709"/>
    <w:rsid w:val="00492C1D"/>
    <w:rsid w:val="004939A7"/>
    <w:rsid w:val="004941AB"/>
    <w:rsid w:val="00494F56"/>
    <w:rsid w:val="00496083"/>
    <w:rsid w:val="004960C1"/>
    <w:rsid w:val="004A12E1"/>
    <w:rsid w:val="004A2D8F"/>
    <w:rsid w:val="004A3EE1"/>
    <w:rsid w:val="004A4455"/>
    <w:rsid w:val="004A4522"/>
    <w:rsid w:val="004A539B"/>
    <w:rsid w:val="004A5ED5"/>
    <w:rsid w:val="004A6269"/>
    <w:rsid w:val="004A67C1"/>
    <w:rsid w:val="004A759B"/>
    <w:rsid w:val="004B1F6B"/>
    <w:rsid w:val="004B2325"/>
    <w:rsid w:val="004B2ED4"/>
    <w:rsid w:val="004B5B3C"/>
    <w:rsid w:val="004B736B"/>
    <w:rsid w:val="004C0A63"/>
    <w:rsid w:val="004C0E00"/>
    <w:rsid w:val="004C260A"/>
    <w:rsid w:val="004C2AAA"/>
    <w:rsid w:val="004C4912"/>
    <w:rsid w:val="004C731B"/>
    <w:rsid w:val="004D0251"/>
    <w:rsid w:val="004D2EBA"/>
    <w:rsid w:val="004D430D"/>
    <w:rsid w:val="004D4378"/>
    <w:rsid w:val="004D46D4"/>
    <w:rsid w:val="004D7982"/>
    <w:rsid w:val="004E2E80"/>
    <w:rsid w:val="004E320D"/>
    <w:rsid w:val="004E3DD1"/>
    <w:rsid w:val="004E3DE3"/>
    <w:rsid w:val="004E7111"/>
    <w:rsid w:val="004F0C53"/>
    <w:rsid w:val="004F29CA"/>
    <w:rsid w:val="004F3185"/>
    <w:rsid w:val="004F4B6A"/>
    <w:rsid w:val="004F4DB1"/>
    <w:rsid w:val="004F5513"/>
    <w:rsid w:val="004F6257"/>
    <w:rsid w:val="004F6D02"/>
    <w:rsid w:val="004F7278"/>
    <w:rsid w:val="00500DD5"/>
    <w:rsid w:val="00501BD4"/>
    <w:rsid w:val="005023CC"/>
    <w:rsid w:val="005031E7"/>
    <w:rsid w:val="00503C9E"/>
    <w:rsid w:val="005044AC"/>
    <w:rsid w:val="005057B7"/>
    <w:rsid w:val="00507592"/>
    <w:rsid w:val="00507631"/>
    <w:rsid w:val="00511852"/>
    <w:rsid w:val="00512E09"/>
    <w:rsid w:val="005135EB"/>
    <w:rsid w:val="00514160"/>
    <w:rsid w:val="00520BE4"/>
    <w:rsid w:val="00521731"/>
    <w:rsid w:val="00521ACE"/>
    <w:rsid w:val="00523A27"/>
    <w:rsid w:val="005242EA"/>
    <w:rsid w:val="005243CF"/>
    <w:rsid w:val="0052486F"/>
    <w:rsid w:val="005310FB"/>
    <w:rsid w:val="00531F74"/>
    <w:rsid w:val="0053360D"/>
    <w:rsid w:val="005341BE"/>
    <w:rsid w:val="00535229"/>
    <w:rsid w:val="0053616D"/>
    <w:rsid w:val="0053622F"/>
    <w:rsid w:val="005376D2"/>
    <w:rsid w:val="00540029"/>
    <w:rsid w:val="005400B0"/>
    <w:rsid w:val="00540B86"/>
    <w:rsid w:val="005412F3"/>
    <w:rsid w:val="00542ACA"/>
    <w:rsid w:val="00543764"/>
    <w:rsid w:val="005457A5"/>
    <w:rsid w:val="00545B51"/>
    <w:rsid w:val="005460CB"/>
    <w:rsid w:val="005473E1"/>
    <w:rsid w:val="00550F1B"/>
    <w:rsid w:val="00552616"/>
    <w:rsid w:val="00552C43"/>
    <w:rsid w:val="0055373C"/>
    <w:rsid w:val="0055400D"/>
    <w:rsid w:val="005542D4"/>
    <w:rsid w:val="00554467"/>
    <w:rsid w:val="00555A1F"/>
    <w:rsid w:val="00556290"/>
    <w:rsid w:val="0055648F"/>
    <w:rsid w:val="00556556"/>
    <w:rsid w:val="00557B61"/>
    <w:rsid w:val="00557D7B"/>
    <w:rsid w:val="00560A5C"/>
    <w:rsid w:val="00564326"/>
    <w:rsid w:val="00565217"/>
    <w:rsid w:val="0056760D"/>
    <w:rsid w:val="00570CB8"/>
    <w:rsid w:val="005712D2"/>
    <w:rsid w:val="00571E82"/>
    <w:rsid w:val="005729AF"/>
    <w:rsid w:val="00572F40"/>
    <w:rsid w:val="00573DF8"/>
    <w:rsid w:val="00573FEC"/>
    <w:rsid w:val="00576C39"/>
    <w:rsid w:val="00582F29"/>
    <w:rsid w:val="00582F2B"/>
    <w:rsid w:val="00584D77"/>
    <w:rsid w:val="00586470"/>
    <w:rsid w:val="005866A9"/>
    <w:rsid w:val="00586767"/>
    <w:rsid w:val="00587EAB"/>
    <w:rsid w:val="005902E9"/>
    <w:rsid w:val="00590CEA"/>
    <w:rsid w:val="00591471"/>
    <w:rsid w:val="00593F6F"/>
    <w:rsid w:val="00595521"/>
    <w:rsid w:val="00595BD7"/>
    <w:rsid w:val="0059632C"/>
    <w:rsid w:val="00597EA5"/>
    <w:rsid w:val="005A0166"/>
    <w:rsid w:val="005A189D"/>
    <w:rsid w:val="005A20DC"/>
    <w:rsid w:val="005A5882"/>
    <w:rsid w:val="005A58B0"/>
    <w:rsid w:val="005A6090"/>
    <w:rsid w:val="005A738D"/>
    <w:rsid w:val="005B0C89"/>
    <w:rsid w:val="005B0DC7"/>
    <w:rsid w:val="005B103E"/>
    <w:rsid w:val="005B2070"/>
    <w:rsid w:val="005B57A8"/>
    <w:rsid w:val="005B6AE2"/>
    <w:rsid w:val="005B7144"/>
    <w:rsid w:val="005C2822"/>
    <w:rsid w:val="005C4058"/>
    <w:rsid w:val="005C4F5C"/>
    <w:rsid w:val="005C4FD6"/>
    <w:rsid w:val="005C591C"/>
    <w:rsid w:val="005C6447"/>
    <w:rsid w:val="005C6E56"/>
    <w:rsid w:val="005D1DC7"/>
    <w:rsid w:val="005D227D"/>
    <w:rsid w:val="005D2D6B"/>
    <w:rsid w:val="005D3641"/>
    <w:rsid w:val="005D383B"/>
    <w:rsid w:val="005D4B21"/>
    <w:rsid w:val="005D793D"/>
    <w:rsid w:val="005E2200"/>
    <w:rsid w:val="005E53CA"/>
    <w:rsid w:val="005E654C"/>
    <w:rsid w:val="005E7678"/>
    <w:rsid w:val="005F170D"/>
    <w:rsid w:val="005F36BB"/>
    <w:rsid w:val="005F3C5E"/>
    <w:rsid w:val="005F51CC"/>
    <w:rsid w:val="005F611F"/>
    <w:rsid w:val="005F7184"/>
    <w:rsid w:val="005F71D9"/>
    <w:rsid w:val="00600626"/>
    <w:rsid w:val="00600B1A"/>
    <w:rsid w:val="00600D8A"/>
    <w:rsid w:val="00600DC9"/>
    <w:rsid w:val="00601C36"/>
    <w:rsid w:val="00601D73"/>
    <w:rsid w:val="006032BA"/>
    <w:rsid w:val="006048DE"/>
    <w:rsid w:val="006059D9"/>
    <w:rsid w:val="006067DD"/>
    <w:rsid w:val="006071EF"/>
    <w:rsid w:val="0060783D"/>
    <w:rsid w:val="00614365"/>
    <w:rsid w:val="00615115"/>
    <w:rsid w:val="006155DA"/>
    <w:rsid w:val="00620E59"/>
    <w:rsid w:val="00623CDF"/>
    <w:rsid w:val="00624E1F"/>
    <w:rsid w:val="006250FF"/>
    <w:rsid w:val="00625583"/>
    <w:rsid w:val="00627D2D"/>
    <w:rsid w:val="00630278"/>
    <w:rsid w:val="00630390"/>
    <w:rsid w:val="00632383"/>
    <w:rsid w:val="0063378E"/>
    <w:rsid w:val="00633F47"/>
    <w:rsid w:val="00634CE0"/>
    <w:rsid w:val="00635481"/>
    <w:rsid w:val="006362D6"/>
    <w:rsid w:val="0063706E"/>
    <w:rsid w:val="00641237"/>
    <w:rsid w:val="00641B34"/>
    <w:rsid w:val="00642F79"/>
    <w:rsid w:val="0064372B"/>
    <w:rsid w:val="00643B26"/>
    <w:rsid w:val="00643C96"/>
    <w:rsid w:val="0064624B"/>
    <w:rsid w:val="00646559"/>
    <w:rsid w:val="00650211"/>
    <w:rsid w:val="00652025"/>
    <w:rsid w:val="0065226B"/>
    <w:rsid w:val="00656A82"/>
    <w:rsid w:val="00656F29"/>
    <w:rsid w:val="00660B70"/>
    <w:rsid w:val="00660F15"/>
    <w:rsid w:val="00663660"/>
    <w:rsid w:val="0066448C"/>
    <w:rsid w:val="00671773"/>
    <w:rsid w:val="00671C7D"/>
    <w:rsid w:val="00672A0E"/>
    <w:rsid w:val="006740CE"/>
    <w:rsid w:val="00676189"/>
    <w:rsid w:val="00677B67"/>
    <w:rsid w:val="00681782"/>
    <w:rsid w:val="0068305B"/>
    <w:rsid w:val="00684B6D"/>
    <w:rsid w:val="00685737"/>
    <w:rsid w:val="00686997"/>
    <w:rsid w:val="00691079"/>
    <w:rsid w:val="00691740"/>
    <w:rsid w:val="0069488C"/>
    <w:rsid w:val="00694E48"/>
    <w:rsid w:val="006954F8"/>
    <w:rsid w:val="006960EE"/>
    <w:rsid w:val="00697660"/>
    <w:rsid w:val="006A1E0E"/>
    <w:rsid w:val="006A2C5E"/>
    <w:rsid w:val="006A3EE1"/>
    <w:rsid w:val="006A3F66"/>
    <w:rsid w:val="006A637D"/>
    <w:rsid w:val="006A67B1"/>
    <w:rsid w:val="006B31EF"/>
    <w:rsid w:val="006B5B70"/>
    <w:rsid w:val="006B5BBC"/>
    <w:rsid w:val="006B6DEB"/>
    <w:rsid w:val="006B77B5"/>
    <w:rsid w:val="006C051C"/>
    <w:rsid w:val="006C1BAA"/>
    <w:rsid w:val="006C53DE"/>
    <w:rsid w:val="006C5EBA"/>
    <w:rsid w:val="006C7142"/>
    <w:rsid w:val="006C7282"/>
    <w:rsid w:val="006D0784"/>
    <w:rsid w:val="006D1318"/>
    <w:rsid w:val="006D25E7"/>
    <w:rsid w:val="006D3629"/>
    <w:rsid w:val="006D4CAB"/>
    <w:rsid w:val="006D5D2A"/>
    <w:rsid w:val="006D5DB9"/>
    <w:rsid w:val="006D6F3B"/>
    <w:rsid w:val="006D6F3E"/>
    <w:rsid w:val="006E0A47"/>
    <w:rsid w:val="006E2954"/>
    <w:rsid w:val="006E2D61"/>
    <w:rsid w:val="006E5083"/>
    <w:rsid w:val="006E5280"/>
    <w:rsid w:val="006E6BFA"/>
    <w:rsid w:val="006E70EB"/>
    <w:rsid w:val="006E74A3"/>
    <w:rsid w:val="006E7D39"/>
    <w:rsid w:val="006F02AE"/>
    <w:rsid w:val="006F0710"/>
    <w:rsid w:val="006F0839"/>
    <w:rsid w:val="006F0CD3"/>
    <w:rsid w:val="006F17C4"/>
    <w:rsid w:val="006F2EEC"/>
    <w:rsid w:val="006F452D"/>
    <w:rsid w:val="006F5302"/>
    <w:rsid w:val="006F6BA1"/>
    <w:rsid w:val="007002CF"/>
    <w:rsid w:val="00702035"/>
    <w:rsid w:val="007020BD"/>
    <w:rsid w:val="00702C6E"/>
    <w:rsid w:val="007036DC"/>
    <w:rsid w:val="007039E2"/>
    <w:rsid w:val="00704EA2"/>
    <w:rsid w:val="00706640"/>
    <w:rsid w:val="007078EF"/>
    <w:rsid w:val="00711CF0"/>
    <w:rsid w:val="00711E7F"/>
    <w:rsid w:val="00712570"/>
    <w:rsid w:val="007136D8"/>
    <w:rsid w:val="00714A2E"/>
    <w:rsid w:val="00714DF7"/>
    <w:rsid w:val="00716742"/>
    <w:rsid w:val="00717B76"/>
    <w:rsid w:val="00717E5F"/>
    <w:rsid w:val="00720E44"/>
    <w:rsid w:val="00721877"/>
    <w:rsid w:val="007225F2"/>
    <w:rsid w:val="00722E82"/>
    <w:rsid w:val="00723875"/>
    <w:rsid w:val="00723930"/>
    <w:rsid w:val="00723EF3"/>
    <w:rsid w:val="00725CAB"/>
    <w:rsid w:val="007313B2"/>
    <w:rsid w:val="00731413"/>
    <w:rsid w:val="00731DA9"/>
    <w:rsid w:val="00736BF7"/>
    <w:rsid w:val="00736FCD"/>
    <w:rsid w:val="007402CC"/>
    <w:rsid w:val="00741D0F"/>
    <w:rsid w:val="0074249D"/>
    <w:rsid w:val="00743A96"/>
    <w:rsid w:val="00744C29"/>
    <w:rsid w:val="00745E1A"/>
    <w:rsid w:val="007462E9"/>
    <w:rsid w:val="007465B9"/>
    <w:rsid w:val="00746ADC"/>
    <w:rsid w:val="00747E5B"/>
    <w:rsid w:val="0075020E"/>
    <w:rsid w:val="00750299"/>
    <w:rsid w:val="007506E8"/>
    <w:rsid w:val="00752D48"/>
    <w:rsid w:val="00752FBE"/>
    <w:rsid w:val="0075433C"/>
    <w:rsid w:val="0075494A"/>
    <w:rsid w:val="00754A24"/>
    <w:rsid w:val="007550D5"/>
    <w:rsid w:val="007577A5"/>
    <w:rsid w:val="00757FE4"/>
    <w:rsid w:val="007615CB"/>
    <w:rsid w:val="0076259C"/>
    <w:rsid w:val="007632FD"/>
    <w:rsid w:val="00763A43"/>
    <w:rsid w:val="007652FB"/>
    <w:rsid w:val="0076680E"/>
    <w:rsid w:val="00766E1B"/>
    <w:rsid w:val="00767843"/>
    <w:rsid w:val="0077032A"/>
    <w:rsid w:val="00770AA2"/>
    <w:rsid w:val="0077756B"/>
    <w:rsid w:val="00780EFA"/>
    <w:rsid w:val="00781492"/>
    <w:rsid w:val="00781919"/>
    <w:rsid w:val="007819B6"/>
    <w:rsid w:val="00782099"/>
    <w:rsid w:val="00782D15"/>
    <w:rsid w:val="007850B5"/>
    <w:rsid w:val="00786672"/>
    <w:rsid w:val="0078759F"/>
    <w:rsid w:val="007919A1"/>
    <w:rsid w:val="00794A91"/>
    <w:rsid w:val="0079721D"/>
    <w:rsid w:val="007977A4"/>
    <w:rsid w:val="00797B41"/>
    <w:rsid w:val="00797C87"/>
    <w:rsid w:val="00797F6D"/>
    <w:rsid w:val="007A0289"/>
    <w:rsid w:val="007A15D7"/>
    <w:rsid w:val="007A2F3E"/>
    <w:rsid w:val="007A36C9"/>
    <w:rsid w:val="007A390C"/>
    <w:rsid w:val="007A55F3"/>
    <w:rsid w:val="007A5FE3"/>
    <w:rsid w:val="007A660B"/>
    <w:rsid w:val="007A6F77"/>
    <w:rsid w:val="007B2FAB"/>
    <w:rsid w:val="007B4A30"/>
    <w:rsid w:val="007B6532"/>
    <w:rsid w:val="007B6B1D"/>
    <w:rsid w:val="007B6F70"/>
    <w:rsid w:val="007C1253"/>
    <w:rsid w:val="007C1CB7"/>
    <w:rsid w:val="007C28E5"/>
    <w:rsid w:val="007C2B2D"/>
    <w:rsid w:val="007C7EA3"/>
    <w:rsid w:val="007D2D97"/>
    <w:rsid w:val="007D4297"/>
    <w:rsid w:val="007D4F69"/>
    <w:rsid w:val="007D72F2"/>
    <w:rsid w:val="007E0618"/>
    <w:rsid w:val="007E11A5"/>
    <w:rsid w:val="007E285C"/>
    <w:rsid w:val="007E4671"/>
    <w:rsid w:val="007E5357"/>
    <w:rsid w:val="007E6ED2"/>
    <w:rsid w:val="007E7E1F"/>
    <w:rsid w:val="007F1952"/>
    <w:rsid w:val="007F1C2B"/>
    <w:rsid w:val="007F390E"/>
    <w:rsid w:val="007F4A09"/>
    <w:rsid w:val="007F50CD"/>
    <w:rsid w:val="007F5AA6"/>
    <w:rsid w:val="0080036B"/>
    <w:rsid w:val="00800D32"/>
    <w:rsid w:val="0080165D"/>
    <w:rsid w:val="00802161"/>
    <w:rsid w:val="00802445"/>
    <w:rsid w:val="008039FB"/>
    <w:rsid w:val="00803FC1"/>
    <w:rsid w:val="00805578"/>
    <w:rsid w:val="00805DC7"/>
    <w:rsid w:val="008062AC"/>
    <w:rsid w:val="008069A2"/>
    <w:rsid w:val="00810879"/>
    <w:rsid w:val="0081179C"/>
    <w:rsid w:val="00813B74"/>
    <w:rsid w:val="00813FF0"/>
    <w:rsid w:val="00816038"/>
    <w:rsid w:val="00820839"/>
    <w:rsid w:val="00821A3C"/>
    <w:rsid w:val="0082218B"/>
    <w:rsid w:val="008269BD"/>
    <w:rsid w:val="008276ED"/>
    <w:rsid w:val="0083061B"/>
    <w:rsid w:val="008317A4"/>
    <w:rsid w:val="00834097"/>
    <w:rsid w:val="00834D73"/>
    <w:rsid w:val="00842556"/>
    <w:rsid w:val="0084257F"/>
    <w:rsid w:val="00844003"/>
    <w:rsid w:val="0084434B"/>
    <w:rsid w:val="0084665E"/>
    <w:rsid w:val="00847E78"/>
    <w:rsid w:val="00847E94"/>
    <w:rsid w:val="0085067A"/>
    <w:rsid w:val="0085183B"/>
    <w:rsid w:val="00852A21"/>
    <w:rsid w:val="00854690"/>
    <w:rsid w:val="00854DF1"/>
    <w:rsid w:val="00855371"/>
    <w:rsid w:val="00855FA3"/>
    <w:rsid w:val="00857115"/>
    <w:rsid w:val="00857915"/>
    <w:rsid w:val="0086247B"/>
    <w:rsid w:val="008628EE"/>
    <w:rsid w:val="00864BD5"/>
    <w:rsid w:val="00866593"/>
    <w:rsid w:val="00866A6D"/>
    <w:rsid w:val="00867D26"/>
    <w:rsid w:val="00871514"/>
    <w:rsid w:val="00871A41"/>
    <w:rsid w:val="00872730"/>
    <w:rsid w:val="008729BF"/>
    <w:rsid w:val="008739D4"/>
    <w:rsid w:val="008746AA"/>
    <w:rsid w:val="00875AC9"/>
    <w:rsid w:val="00875C93"/>
    <w:rsid w:val="00875F35"/>
    <w:rsid w:val="008779B1"/>
    <w:rsid w:val="0088162D"/>
    <w:rsid w:val="008833C3"/>
    <w:rsid w:val="008856D0"/>
    <w:rsid w:val="00890073"/>
    <w:rsid w:val="00891326"/>
    <w:rsid w:val="008915D0"/>
    <w:rsid w:val="00892F77"/>
    <w:rsid w:val="00893640"/>
    <w:rsid w:val="0089399C"/>
    <w:rsid w:val="008944B1"/>
    <w:rsid w:val="00894EB5"/>
    <w:rsid w:val="0089769B"/>
    <w:rsid w:val="008A06A6"/>
    <w:rsid w:val="008A1F89"/>
    <w:rsid w:val="008A2173"/>
    <w:rsid w:val="008A44C0"/>
    <w:rsid w:val="008A47FE"/>
    <w:rsid w:val="008A5B2E"/>
    <w:rsid w:val="008A6D41"/>
    <w:rsid w:val="008A73DA"/>
    <w:rsid w:val="008B0D54"/>
    <w:rsid w:val="008B0D7E"/>
    <w:rsid w:val="008B239D"/>
    <w:rsid w:val="008C0E5D"/>
    <w:rsid w:val="008C17DF"/>
    <w:rsid w:val="008C5335"/>
    <w:rsid w:val="008C6857"/>
    <w:rsid w:val="008D0290"/>
    <w:rsid w:val="008D0F4C"/>
    <w:rsid w:val="008D221E"/>
    <w:rsid w:val="008D363C"/>
    <w:rsid w:val="008D3F3F"/>
    <w:rsid w:val="008D5E91"/>
    <w:rsid w:val="008D6080"/>
    <w:rsid w:val="008D7BAB"/>
    <w:rsid w:val="008E002A"/>
    <w:rsid w:val="008E0277"/>
    <w:rsid w:val="008E3477"/>
    <w:rsid w:val="008E3782"/>
    <w:rsid w:val="008E3E54"/>
    <w:rsid w:val="008E4300"/>
    <w:rsid w:val="008E4736"/>
    <w:rsid w:val="008E4991"/>
    <w:rsid w:val="008E6885"/>
    <w:rsid w:val="008F169E"/>
    <w:rsid w:val="008F4D76"/>
    <w:rsid w:val="008F5B3E"/>
    <w:rsid w:val="00900547"/>
    <w:rsid w:val="009029D3"/>
    <w:rsid w:val="009032DD"/>
    <w:rsid w:val="0090331D"/>
    <w:rsid w:val="00905046"/>
    <w:rsid w:val="00906A01"/>
    <w:rsid w:val="00906C96"/>
    <w:rsid w:val="00906EC4"/>
    <w:rsid w:val="00910B73"/>
    <w:rsid w:val="00911EE0"/>
    <w:rsid w:val="00913BF9"/>
    <w:rsid w:val="00915A3D"/>
    <w:rsid w:val="00915FCE"/>
    <w:rsid w:val="00916531"/>
    <w:rsid w:val="00923D20"/>
    <w:rsid w:val="00924A41"/>
    <w:rsid w:val="00926C13"/>
    <w:rsid w:val="00926E0F"/>
    <w:rsid w:val="00930253"/>
    <w:rsid w:val="009316D7"/>
    <w:rsid w:val="009321A6"/>
    <w:rsid w:val="00935729"/>
    <w:rsid w:val="00941305"/>
    <w:rsid w:val="00942A56"/>
    <w:rsid w:val="00942ACD"/>
    <w:rsid w:val="00944F32"/>
    <w:rsid w:val="00947FD7"/>
    <w:rsid w:val="0095336C"/>
    <w:rsid w:val="0095428E"/>
    <w:rsid w:val="00957975"/>
    <w:rsid w:val="009620BE"/>
    <w:rsid w:val="00964244"/>
    <w:rsid w:val="0096475F"/>
    <w:rsid w:val="0096621A"/>
    <w:rsid w:val="009665E3"/>
    <w:rsid w:val="00967EE3"/>
    <w:rsid w:val="00967EFA"/>
    <w:rsid w:val="00970A48"/>
    <w:rsid w:val="009754A9"/>
    <w:rsid w:val="00976794"/>
    <w:rsid w:val="00981038"/>
    <w:rsid w:val="00982CF9"/>
    <w:rsid w:val="00983261"/>
    <w:rsid w:val="0098429A"/>
    <w:rsid w:val="0099017B"/>
    <w:rsid w:val="00990F9D"/>
    <w:rsid w:val="009910E8"/>
    <w:rsid w:val="00992E33"/>
    <w:rsid w:val="00993FF1"/>
    <w:rsid w:val="009942F6"/>
    <w:rsid w:val="00995201"/>
    <w:rsid w:val="00995D56"/>
    <w:rsid w:val="009A099E"/>
    <w:rsid w:val="009A1401"/>
    <w:rsid w:val="009A1997"/>
    <w:rsid w:val="009A255F"/>
    <w:rsid w:val="009A3AF8"/>
    <w:rsid w:val="009A3D2C"/>
    <w:rsid w:val="009A4908"/>
    <w:rsid w:val="009A4C54"/>
    <w:rsid w:val="009A5453"/>
    <w:rsid w:val="009B0AD3"/>
    <w:rsid w:val="009B2DED"/>
    <w:rsid w:val="009B3F2B"/>
    <w:rsid w:val="009B4AE9"/>
    <w:rsid w:val="009B5377"/>
    <w:rsid w:val="009B59B3"/>
    <w:rsid w:val="009B74C6"/>
    <w:rsid w:val="009B7B50"/>
    <w:rsid w:val="009B7E53"/>
    <w:rsid w:val="009C04A4"/>
    <w:rsid w:val="009C272E"/>
    <w:rsid w:val="009C45F9"/>
    <w:rsid w:val="009C5699"/>
    <w:rsid w:val="009C6063"/>
    <w:rsid w:val="009D0AB5"/>
    <w:rsid w:val="009D1BCA"/>
    <w:rsid w:val="009D26E1"/>
    <w:rsid w:val="009D313B"/>
    <w:rsid w:val="009D3C7C"/>
    <w:rsid w:val="009D48ED"/>
    <w:rsid w:val="009D4CA6"/>
    <w:rsid w:val="009D686E"/>
    <w:rsid w:val="009E030B"/>
    <w:rsid w:val="009E3B7B"/>
    <w:rsid w:val="009E4E2E"/>
    <w:rsid w:val="009E5158"/>
    <w:rsid w:val="009E6E19"/>
    <w:rsid w:val="009E74AE"/>
    <w:rsid w:val="009E7B63"/>
    <w:rsid w:val="009F06F8"/>
    <w:rsid w:val="009F18D0"/>
    <w:rsid w:val="009F1F16"/>
    <w:rsid w:val="009F39CA"/>
    <w:rsid w:val="009F65B8"/>
    <w:rsid w:val="00A0183B"/>
    <w:rsid w:val="00A0231F"/>
    <w:rsid w:val="00A0272C"/>
    <w:rsid w:val="00A03C7E"/>
    <w:rsid w:val="00A03F23"/>
    <w:rsid w:val="00A05D4F"/>
    <w:rsid w:val="00A075E7"/>
    <w:rsid w:val="00A106F6"/>
    <w:rsid w:val="00A12D0F"/>
    <w:rsid w:val="00A12F6A"/>
    <w:rsid w:val="00A13FB8"/>
    <w:rsid w:val="00A16DCB"/>
    <w:rsid w:val="00A201ED"/>
    <w:rsid w:val="00A20CED"/>
    <w:rsid w:val="00A23733"/>
    <w:rsid w:val="00A24903"/>
    <w:rsid w:val="00A25134"/>
    <w:rsid w:val="00A310CC"/>
    <w:rsid w:val="00A31419"/>
    <w:rsid w:val="00A318D6"/>
    <w:rsid w:val="00A33832"/>
    <w:rsid w:val="00A35EC4"/>
    <w:rsid w:val="00A368B1"/>
    <w:rsid w:val="00A37291"/>
    <w:rsid w:val="00A40A66"/>
    <w:rsid w:val="00A41FBA"/>
    <w:rsid w:val="00A42576"/>
    <w:rsid w:val="00A431D5"/>
    <w:rsid w:val="00A44316"/>
    <w:rsid w:val="00A4508A"/>
    <w:rsid w:val="00A47C05"/>
    <w:rsid w:val="00A50C81"/>
    <w:rsid w:val="00A51AE0"/>
    <w:rsid w:val="00A54D7C"/>
    <w:rsid w:val="00A54F19"/>
    <w:rsid w:val="00A55FE6"/>
    <w:rsid w:val="00A57914"/>
    <w:rsid w:val="00A61892"/>
    <w:rsid w:val="00A6358B"/>
    <w:rsid w:val="00A63D32"/>
    <w:rsid w:val="00A645DD"/>
    <w:rsid w:val="00A64EB7"/>
    <w:rsid w:val="00A65464"/>
    <w:rsid w:val="00A668D7"/>
    <w:rsid w:val="00A67F08"/>
    <w:rsid w:val="00A706FA"/>
    <w:rsid w:val="00A73065"/>
    <w:rsid w:val="00A73B23"/>
    <w:rsid w:val="00A7546E"/>
    <w:rsid w:val="00A759E1"/>
    <w:rsid w:val="00A761F6"/>
    <w:rsid w:val="00A772DC"/>
    <w:rsid w:val="00A77C5C"/>
    <w:rsid w:val="00A80B95"/>
    <w:rsid w:val="00A82965"/>
    <w:rsid w:val="00A83112"/>
    <w:rsid w:val="00A83932"/>
    <w:rsid w:val="00A84402"/>
    <w:rsid w:val="00A8446E"/>
    <w:rsid w:val="00A84C07"/>
    <w:rsid w:val="00A84F98"/>
    <w:rsid w:val="00A85D47"/>
    <w:rsid w:val="00A861B7"/>
    <w:rsid w:val="00A8660C"/>
    <w:rsid w:val="00A86E7E"/>
    <w:rsid w:val="00A8762F"/>
    <w:rsid w:val="00A879A4"/>
    <w:rsid w:val="00A92A6A"/>
    <w:rsid w:val="00A94137"/>
    <w:rsid w:val="00A9445E"/>
    <w:rsid w:val="00A96260"/>
    <w:rsid w:val="00A97198"/>
    <w:rsid w:val="00AA0D1F"/>
    <w:rsid w:val="00AA3DB6"/>
    <w:rsid w:val="00AA502D"/>
    <w:rsid w:val="00AA5FC5"/>
    <w:rsid w:val="00AA63F0"/>
    <w:rsid w:val="00AA7544"/>
    <w:rsid w:val="00AA7C83"/>
    <w:rsid w:val="00AB0110"/>
    <w:rsid w:val="00AB0259"/>
    <w:rsid w:val="00AB0723"/>
    <w:rsid w:val="00AB0838"/>
    <w:rsid w:val="00AB0CF2"/>
    <w:rsid w:val="00AB1508"/>
    <w:rsid w:val="00AB26A6"/>
    <w:rsid w:val="00AB3875"/>
    <w:rsid w:val="00AB4626"/>
    <w:rsid w:val="00AB4826"/>
    <w:rsid w:val="00AB6809"/>
    <w:rsid w:val="00AB6FF9"/>
    <w:rsid w:val="00AB7C63"/>
    <w:rsid w:val="00AC176B"/>
    <w:rsid w:val="00AC2B7A"/>
    <w:rsid w:val="00AC3CD2"/>
    <w:rsid w:val="00AC4013"/>
    <w:rsid w:val="00AC482F"/>
    <w:rsid w:val="00AC5C27"/>
    <w:rsid w:val="00AC6137"/>
    <w:rsid w:val="00AC6C5E"/>
    <w:rsid w:val="00AC7E14"/>
    <w:rsid w:val="00AD16E2"/>
    <w:rsid w:val="00AD172B"/>
    <w:rsid w:val="00AD1DE9"/>
    <w:rsid w:val="00AD299E"/>
    <w:rsid w:val="00AD368A"/>
    <w:rsid w:val="00AD3B2E"/>
    <w:rsid w:val="00AD495D"/>
    <w:rsid w:val="00AD6F36"/>
    <w:rsid w:val="00AE0594"/>
    <w:rsid w:val="00AE0F00"/>
    <w:rsid w:val="00AE2F86"/>
    <w:rsid w:val="00AE3108"/>
    <w:rsid w:val="00AE36E7"/>
    <w:rsid w:val="00AE5388"/>
    <w:rsid w:val="00AE5760"/>
    <w:rsid w:val="00AE5A55"/>
    <w:rsid w:val="00AE6B4C"/>
    <w:rsid w:val="00AE6FEE"/>
    <w:rsid w:val="00AE732E"/>
    <w:rsid w:val="00AE77C5"/>
    <w:rsid w:val="00AF060F"/>
    <w:rsid w:val="00AF0F74"/>
    <w:rsid w:val="00AF1F3E"/>
    <w:rsid w:val="00AF47D6"/>
    <w:rsid w:val="00AF5858"/>
    <w:rsid w:val="00AF7C22"/>
    <w:rsid w:val="00B0075A"/>
    <w:rsid w:val="00B00D38"/>
    <w:rsid w:val="00B024EA"/>
    <w:rsid w:val="00B038C7"/>
    <w:rsid w:val="00B071E9"/>
    <w:rsid w:val="00B1002B"/>
    <w:rsid w:val="00B11920"/>
    <w:rsid w:val="00B11AD1"/>
    <w:rsid w:val="00B11E53"/>
    <w:rsid w:val="00B128F5"/>
    <w:rsid w:val="00B131CC"/>
    <w:rsid w:val="00B13D37"/>
    <w:rsid w:val="00B14DF7"/>
    <w:rsid w:val="00B155E5"/>
    <w:rsid w:val="00B15C30"/>
    <w:rsid w:val="00B15FE5"/>
    <w:rsid w:val="00B1740A"/>
    <w:rsid w:val="00B1748D"/>
    <w:rsid w:val="00B212A8"/>
    <w:rsid w:val="00B242ED"/>
    <w:rsid w:val="00B242F3"/>
    <w:rsid w:val="00B2455F"/>
    <w:rsid w:val="00B24CED"/>
    <w:rsid w:val="00B25443"/>
    <w:rsid w:val="00B26174"/>
    <w:rsid w:val="00B26CBE"/>
    <w:rsid w:val="00B26F25"/>
    <w:rsid w:val="00B2722B"/>
    <w:rsid w:val="00B30F9E"/>
    <w:rsid w:val="00B32537"/>
    <w:rsid w:val="00B33D00"/>
    <w:rsid w:val="00B344D5"/>
    <w:rsid w:val="00B34E87"/>
    <w:rsid w:val="00B36412"/>
    <w:rsid w:val="00B37C05"/>
    <w:rsid w:val="00B37F87"/>
    <w:rsid w:val="00B42CAE"/>
    <w:rsid w:val="00B44BE0"/>
    <w:rsid w:val="00B45F8F"/>
    <w:rsid w:val="00B469E5"/>
    <w:rsid w:val="00B50088"/>
    <w:rsid w:val="00B5073E"/>
    <w:rsid w:val="00B51191"/>
    <w:rsid w:val="00B52FFE"/>
    <w:rsid w:val="00B57508"/>
    <w:rsid w:val="00B618C9"/>
    <w:rsid w:val="00B638D6"/>
    <w:rsid w:val="00B652B7"/>
    <w:rsid w:val="00B6548A"/>
    <w:rsid w:val="00B66A41"/>
    <w:rsid w:val="00B72062"/>
    <w:rsid w:val="00B72A51"/>
    <w:rsid w:val="00B73035"/>
    <w:rsid w:val="00B733FF"/>
    <w:rsid w:val="00B8042A"/>
    <w:rsid w:val="00B80522"/>
    <w:rsid w:val="00B82364"/>
    <w:rsid w:val="00B8242F"/>
    <w:rsid w:val="00B84CF0"/>
    <w:rsid w:val="00B865BB"/>
    <w:rsid w:val="00B86687"/>
    <w:rsid w:val="00B878AA"/>
    <w:rsid w:val="00B87DA8"/>
    <w:rsid w:val="00B903C1"/>
    <w:rsid w:val="00B91402"/>
    <w:rsid w:val="00B93759"/>
    <w:rsid w:val="00B94075"/>
    <w:rsid w:val="00B946BA"/>
    <w:rsid w:val="00B95EDE"/>
    <w:rsid w:val="00B9659A"/>
    <w:rsid w:val="00B97364"/>
    <w:rsid w:val="00B97D7E"/>
    <w:rsid w:val="00BA0145"/>
    <w:rsid w:val="00BA24B5"/>
    <w:rsid w:val="00BA3BC5"/>
    <w:rsid w:val="00BA4C38"/>
    <w:rsid w:val="00BA4F69"/>
    <w:rsid w:val="00BA78DC"/>
    <w:rsid w:val="00BA7C01"/>
    <w:rsid w:val="00BB270F"/>
    <w:rsid w:val="00BB3943"/>
    <w:rsid w:val="00BB3C4F"/>
    <w:rsid w:val="00BB3D3E"/>
    <w:rsid w:val="00BB6D73"/>
    <w:rsid w:val="00BB720A"/>
    <w:rsid w:val="00BB7CAC"/>
    <w:rsid w:val="00BC26C0"/>
    <w:rsid w:val="00BC26EA"/>
    <w:rsid w:val="00BC2E12"/>
    <w:rsid w:val="00BC3BFA"/>
    <w:rsid w:val="00BC6BA9"/>
    <w:rsid w:val="00BC6C1F"/>
    <w:rsid w:val="00BC71F6"/>
    <w:rsid w:val="00BD17A7"/>
    <w:rsid w:val="00BD4AC0"/>
    <w:rsid w:val="00BD798B"/>
    <w:rsid w:val="00BE3AE6"/>
    <w:rsid w:val="00BE3E3E"/>
    <w:rsid w:val="00BE5EFB"/>
    <w:rsid w:val="00BE67EA"/>
    <w:rsid w:val="00BF25D3"/>
    <w:rsid w:val="00BF673D"/>
    <w:rsid w:val="00BF6C55"/>
    <w:rsid w:val="00C002E0"/>
    <w:rsid w:val="00C00D8B"/>
    <w:rsid w:val="00C01C02"/>
    <w:rsid w:val="00C02338"/>
    <w:rsid w:val="00C032F3"/>
    <w:rsid w:val="00C039E0"/>
    <w:rsid w:val="00C03A86"/>
    <w:rsid w:val="00C063B9"/>
    <w:rsid w:val="00C06FC4"/>
    <w:rsid w:val="00C074F9"/>
    <w:rsid w:val="00C10EDE"/>
    <w:rsid w:val="00C12152"/>
    <w:rsid w:val="00C143C6"/>
    <w:rsid w:val="00C164DD"/>
    <w:rsid w:val="00C16B23"/>
    <w:rsid w:val="00C2202C"/>
    <w:rsid w:val="00C26092"/>
    <w:rsid w:val="00C26DE6"/>
    <w:rsid w:val="00C26ED4"/>
    <w:rsid w:val="00C279EE"/>
    <w:rsid w:val="00C27CD4"/>
    <w:rsid w:val="00C3047B"/>
    <w:rsid w:val="00C30637"/>
    <w:rsid w:val="00C307E6"/>
    <w:rsid w:val="00C31045"/>
    <w:rsid w:val="00C325BA"/>
    <w:rsid w:val="00C343B3"/>
    <w:rsid w:val="00C3447D"/>
    <w:rsid w:val="00C368CD"/>
    <w:rsid w:val="00C37B5C"/>
    <w:rsid w:val="00C40F7F"/>
    <w:rsid w:val="00C42395"/>
    <w:rsid w:val="00C42B31"/>
    <w:rsid w:val="00C42D0C"/>
    <w:rsid w:val="00C43AC9"/>
    <w:rsid w:val="00C43F52"/>
    <w:rsid w:val="00C45C6B"/>
    <w:rsid w:val="00C46816"/>
    <w:rsid w:val="00C477AE"/>
    <w:rsid w:val="00C50545"/>
    <w:rsid w:val="00C51DBD"/>
    <w:rsid w:val="00C563B4"/>
    <w:rsid w:val="00C565FD"/>
    <w:rsid w:val="00C578D4"/>
    <w:rsid w:val="00C63684"/>
    <w:rsid w:val="00C638A7"/>
    <w:rsid w:val="00C66410"/>
    <w:rsid w:val="00C67E69"/>
    <w:rsid w:val="00C67EF0"/>
    <w:rsid w:val="00C714A2"/>
    <w:rsid w:val="00C71601"/>
    <w:rsid w:val="00C72354"/>
    <w:rsid w:val="00C73427"/>
    <w:rsid w:val="00C73FB2"/>
    <w:rsid w:val="00C74B39"/>
    <w:rsid w:val="00C74EA1"/>
    <w:rsid w:val="00C752C2"/>
    <w:rsid w:val="00C754EF"/>
    <w:rsid w:val="00C76345"/>
    <w:rsid w:val="00C7650E"/>
    <w:rsid w:val="00C7652B"/>
    <w:rsid w:val="00C80FA4"/>
    <w:rsid w:val="00C8146B"/>
    <w:rsid w:val="00C83126"/>
    <w:rsid w:val="00C83E09"/>
    <w:rsid w:val="00C84174"/>
    <w:rsid w:val="00C84CC2"/>
    <w:rsid w:val="00C85705"/>
    <w:rsid w:val="00C8686E"/>
    <w:rsid w:val="00C87A78"/>
    <w:rsid w:val="00C900C8"/>
    <w:rsid w:val="00C9093B"/>
    <w:rsid w:val="00C91A7A"/>
    <w:rsid w:val="00C94504"/>
    <w:rsid w:val="00C962CA"/>
    <w:rsid w:val="00CA0376"/>
    <w:rsid w:val="00CA0958"/>
    <w:rsid w:val="00CA1491"/>
    <w:rsid w:val="00CA27F1"/>
    <w:rsid w:val="00CA41FD"/>
    <w:rsid w:val="00CA7047"/>
    <w:rsid w:val="00CA7A4D"/>
    <w:rsid w:val="00CB273D"/>
    <w:rsid w:val="00CB497C"/>
    <w:rsid w:val="00CB4DE1"/>
    <w:rsid w:val="00CB507E"/>
    <w:rsid w:val="00CB6007"/>
    <w:rsid w:val="00CC08E4"/>
    <w:rsid w:val="00CC3C8B"/>
    <w:rsid w:val="00CD1C9D"/>
    <w:rsid w:val="00CD2263"/>
    <w:rsid w:val="00CD27CB"/>
    <w:rsid w:val="00CD367B"/>
    <w:rsid w:val="00CD7338"/>
    <w:rsid w:val="00CD75C8"/>
    <w:rsid w:val="00CE05C8"/>
    <w:rsid w:val="00CE3187"/>
    <w:rsid w:val="00CE3598"/>
    <w:rsid w:val="00CE4897"/>
    <w:rsid w:val="00CE4A44"/>
    <w:rsid w:val="00CE63A1"/>
    <w:rsid w:val="00CF0CB3"/>
    <w:rsid w:val="00CF1D1E"/>
    <w:rsid w:val="00CF2BF2"/>
    <w:rsid w:val="00CF5488"/>
    <w:rsid w:val="00CF73DD"/>
    <w:rsid w:val="00D0003F"/>
    <w:rsid w:val="00D0227A"/>
    <w:rsid w:val="00D034E3"/>
    <w:rsid w:val="00D0577B"/>
    <w:rsid w:val="00D06B9C"/>
    <w:rsid w:val="00D12244"/>
    <w:rsid w:val="00D14743"/>
    <w:rsid w:val="00D16315"/>
    <w:rsid w:val="00D22966"/>
    <w:rsid w:val="00D23B6C"/>
    <w:rsid w:val="00D242C5"/>
    <w:rsid w:val="00D26801"/>
    <w:rsid w:val="00D30667"/>
    <w:rsid w:val="00D3114E"/>
    <w:rsid w:val="00D32B74"/>
    <w:rsid w:val="00D32DC5"/>
    <w:rsid w:val="00D3395C"/>
    <w:rsid w:val="00D35B29"/>
    <w:rsid w:val="00D37223"/>
    <w:rsid w:val="00D3756D"/>
    <w:rsid w:val="00D37E3C"/>
    <w:rsid w:val="00D402EC"/>
    <w:rsid w:val="00D41D36"/>
    <w:rsid w:val="00D42843"/>
    <w:rsid w:val="00D45611"/>
    <w:rsid w:val="00D45B92"/>
    <w:rsid w:val="00D47800"/>
    <w:rsid w:val="00D517BB"/>
    <w:rsid w:val="00D51B51"/>
    <w:rsid w:val="00D55E10"/>
    <w:rsid w:val="00D6119E"/>
    <w:rsid w:val="00D61662"/>
    <w:rsid w:val="00D62E62"/>
    <w:rsid w:val="00D6410B"/>
    <w:rsid w:val="00D64874"/>
    <w:rsid w:val="00D65DD1"/>
    <w:rsid w:val="00D66A3F"/>
    <w:rsid w:val="00D7122E"/>
    <w:rsid w:val="00D712EC"/>
    <w:rsid w:val="00D71DF7"/>
    <w:rsid w:val="00D73AB9"/>
    <w:rsid w:val="00D73CDF"/>
    <w:rsid w:val="00D758DE"/>
    <w:rsid w:val="00D7791D"/>
    <w:rsid w:val="00D800B9"/>
    <w:rsid w:val="00D80E3A"/>
    <w:rsid w:val="00D81EB7"/>
    <w:rsid w:val="00D83E7A"/>
    <w:rsid w:val="00D84096"/>
    <w:rsid w:val="00D84650"/>
    <w:rsid w:val="00D84920"/>
    <w:rsid w:val="00D8511D"/>
    <w:rsid w:val="00D855D1"/>
    <w:rsid w:val="00D8735F"/>
    <w:rsid w:val="00D90FBD"/>
    <w:rsid w:val="00D913D6"/>
    <w:rsid w:val="00D9656C"/>
    <w:rsid w:val="00D96752"/>
    <w:rsid w:val="00D97494"/>
    <w:rsid w:val="00D976E6"/>
    <w:rsid w:val="00D97C1E"/>
    <w:rsid w:val="00DA0939"/>
    <w:rsid w:val="00DA1538"/>
    <w:rsid w:val="00DA2453"/>
    <w:rsid w:val="00DA2616"/>
    <w:rsid w:val="00DA3DB1"/>
    <w:rsid w:val="00DA452A"/>
    <w:rsid w:val="00DA6AAC"/>
    <w:rsid w:val="00DB0726"/>
    <w:rsid w:val="00DB0AF3"/>
    <w:rsid w:val="00DB3EA3"/>
    <w:rsid w:val="00DB6965"/>
    <w:rsid w:val="00DC016F"/>
    <w:rsid w:val="00DC2F75"/>
    <w:rsid w:val="00DC3DDB"/>
    <w:rsid w:val="00DC52A2"/>
    <w:rsid w:val="00DC5442"/>
    <w:rsid w:val="00DC6961"/>
    <w:rsid w:val="00DD0C2C"/>
    <w:rsid w:val="00DD14F3"/>
    <w:rsid w:val="00DD5751"/>
    <w:rsid w:val="00DD79C2"/>
    <w:rsid w:val="00DD7BC8"/>
    <w:rsid w:val="00DD7DAF"/>
    <w:rsid w:val="00DE0683"/>
    <w:rsid w:val="00DE0705"/>
    <w:rsid w:val="00DE29D7"/>
    <w:rsid w:val="00DE30F9"/>
    <w:rsid w:val="00DE7AFA"/>
    <w:rsid w:val="00DE7B53"/>
    <w:rsid w:val="00DF02BE"/>
    <w:rsid w:val="00DF157F"/>
    <w:rsid w:val="00DF3F3B"/>
    <w:rsid w:val="00DF419F"/>
    <w:rsid w:val="00DF5812"/>
    <w:rsid w:val="00DF6CB1"/>
    <w:rsid w:val="00DF77E5"/>
    <w:rsid w:val="00E00454"/>
    <w:rsid w:val="00E024E1"/>
    <w:rsid w:val="00E02D83"/>
    <w:rsid w:val="00E0541A"/>
    <w:rsid w:val="00E05BDA"/>
    <w:rsid w:val="00E07EBA"/>
    <w:rsid w:val="00E11D95"/>
    <w:rsid w:val="00E12246"/>
    <w:rsid w:val="00E12987"/>
    <w:rsid w:val="00E13868"/>
    <w:rsid w:val="00E13B79"/>
    <w:rsid w:val="00E142E4"/>
    <w:rsid w:val="00E14513"/>
    <w:rsid w:val="00E1619D"/>
    <w:rsid w:val="00E1721A"/>
    <w:rsid w:val="00E20CD1"/>
    <w:rsid w:val="00E216C4"/>
    <w:rsid w:val="00E220A3"/>
    <w:rsid w:val="00E233D5"/>
    <w:rsid w:val="00E2488E"/>
    <w:rsid w:val="00E25BFA"/>
    <w:rsid w:val="00E27212"/>
    <w:rsid w:val="00E276DC"/>
    <w:rsid w:val="00E31079"/>
    <w:rsid w:val="00E31DF3"/>
    <w:rsid w:val="00E32A87"/>
    <w:rsid w:val="00E35C13"/>
    <w:rsid w:val="00E360E0"/>
    <w:rsid w:val="00E362F0"/>
    <w:rsid w:val="00E36368"/>
    <w:rsid w:val="00E36879"/>
    <w:rsid w:val="00E37D67"/>
    <w:rsid w:val="00E411F0"/>
    <w:rsid w:val="00E41FB3"/>
    <w:rsid w:val="00E42685"/>
    <w:rsid w:val="00E4508E"/>
    <w:rsid w:val="00E452BA"/>
    <w:rsid w:val="00E4576D"/>
    <w:rsid w:val="00E458D3"/>
    <w:rsid w:val="00E47692"/>
    <w:rsid w:val="00E52BCC"/>
    <w:rsid w:val="00E53505"/>
    <w:rsid w:val="00E53BB6"/>
    <w:rsid w:val="00E540C9"/>
    <w:rsid w:val="00E5423E"/>
    <w:rsid w:val="00E54C15"/>
    <w:rsid w:val="00E54C60"/>
    <w:rsid w:val="00E54F12"/>
    <w:rsid w:val="00E55699"/>
    <w:rsid w:val="00E56737"/>
    <w:rsid w:val="00E60215"/>
    <w:rsid w:val="00E60A84"/>
    <w:rsid w:val="00E60C22"/>
    <w:rsid w:val="00E61633"/>
    <w:rsid w:val="00E63153"/>
    <w:rsid w:val="00E65626"/>
    <w:rsid w:val="00E65664"/>
    <w:rsid w:val="00E6567C"/>
    <w:rsid w:val="00E65785"/>
    <w:rsid w:val="00E66FA3"/>
    <w:rsid w:val="00E677AF"/>
    <w:rsid w:val="00E70D13"/>
    <w:rsid w:val="00E7480F"/>
    <w:rsid w:val="00E74973"/>
    <w:rsid w:val="00E756D9"/>
    <w:rsid w:val="00E77398"/>
    <w:rsid w:val="00E801DB"/>
    <w:rsid w:val="00E830B4"/>
    <w:rsid w:val="00E83747"/>
    <w:rsid w:val="00E854EA"/>
    <w:rsid w:val="00E86667"/>
    <w:rsid w:val="00E87E31"/>
    <w:rsid w:val="00E911F2"/>
    <w:rsid w:val="00E97276"/>
    <w:rsid w:val="00E9762A"/>
    <w:rsid w:val="00EA02E6"/>
    <w:rsid w:val="00EA116C"/>
    <w:rsid w:val="00EA1B18"/>
    <w:rsid w:val="00EA59D2"/>
    <w:rsid w:val="00EA5E56"/>
    <w:rsid w:val="00EA7A13"/>
    <w:rsid w:val="00EB07A6"/>
    <w:rsid w:val="00EB1C7B"/>
    <w:rsid w:val="00EB2AC3"/>
    <w:rsid w:val="00EB2C4C"/>
    <w:rsid w:val="00EB3759"/>
    <w:rsid w:val="00EB4D8C"/>
    <w:rsid w:val="00EB6CB7"/>
    <w:rsid w:val="00EC03AB"/>
    <w:rsid w:val="00EC0827"/>
    <w:rsid w:val="00EC317F"/>
    <w:rsid w:val="00EC3A46"/>
    <w:rsid w:val="00EC5E40"/>
    <w:rsid w:val="00ED0EAB"/>
    <w:rsid w:val="00ED3DD9"/>
    <w:rsid w:val="00ED4D8D"/>
    <w:rsid w:val="00ED5D16"/>
    <w:rsid w:val="00ED6691"/>
    <w:rsid w:val="00EE2F61"/>
    <w:rsid w:val="00EE3B9A"/>
    <w:rsid w:val="00EE5C77"/>
    <w:rsid w:val="00EE60FF"/>
    <w:rsid w:val="00EE7C54"/>
    <w:rsid w:val="00EF0D1A"/>
    <w:rsid w:val="00EF1F07"/>
    <w:rsid w:val="00EF2AE8"/>
    <w:rsid w:val="00EF2C9B"/>
    <w:rsid w:val="00EF3526"/>
    <w:rsid w:val="00EF5158"/>
    <w:rsid w:val="00EF57FB"/>
    <w:rsid w:val="00EF6B0A"/>
    <w:rsid w:val="00F029D9"/>
    <w:rsid w:val="00F02D79"/>
    <w:rsid w:val="00F04213"/>
    <w:rsid w:val="00F045F9"/>
    <w:rsid w:val="00F0694A"/>
    <w:rsid w:val="00F101B3"/>
    <w:rsid w:val="00F14B43"/>
    <w:rsid w:val="00F14D9E"/>
    <w:rsid w:val="00F16E16"/>
    <w:rsid w:val="00F2057A"/>
    <w:rsid w:val="00F20A95"/>
    <w:rsid w:val="00F20D4A"/>
    <w:rsid w:val="00F20EAC"/>
    <w:rsid w:val="00F21B28"/>
    <w:rsid w:val="00F232A9"/>
    <w:rsid w:val="00F232E6"/>
    <w:rsid w:val="00F25E5E"/>
    <w:rsid w:val="00F2605D"/>
    <w:rsid w:val="00F26141"/>
    <w:rsid w:val="00F2656B"/>
    <w:rsid w:val="00F30730"/>
    <w:rsid w:val="00F30F2B"/>
    <w:rsid w:val="00F312CB"/>
    <w:rsid w:val="00F32C5B"/>
    <w:rsid w:val="00F335EE"/>
    <w:rsid w:val="00F33D98"/>
    <w:rsid w:val="00F34221"/>
    <w:rsid w:val="00F35E15"/>
    <w:rsid w:val="00F4019A"/>
    <w:rsid w:val="00F41B5F"/>
    <w:rsid w:val="00F41B87"/>
    <w:rsid w:val="00F45D03"/>
    <w:rsid w:val="00F461E2"/>
    <w:rsid w:val="00F470CD"/>
    <w:rsid w:val="00F54558"/>
    <w:rsid w:val="00F5731B"/>
    <w:rsid w:val="00F60961"/>
    <w:rsid w:val="00F628D5"/>
    <w:rsid w:val="00F62B49"/>
    <w:rsid w:val="00F62CBE"/>
    <w:rsid w:val="00F6501D"/>
    <w:rsid w:val="00F66442"/>
    <w:rsid w:val="00F66AEE"/>
    <w:rsid w:val="00F70291"/>
    <w:rsid w:val="00F71375"/>
    <w:rsid w:val="00F720E8"/>
    <w:rsid w:val="00F74F61"/>
    <w:rsid w:val="00F77214"/>
    <w:rsid w:val="00F8022B"/>
    <w:rsid w:val="00F82D65"/>
    <w:rsid w:val="00F82EFA"/>
    <w:rsid w:val="00F8331D"/>
    <w:rsid w:val="00F8338A"/>
    <w:rsid w:val="00F858B3"/>
    <w:rsid w:val="00F912B1"/>
    <w:rsid w:val="00F91754"/>
    <w:rsid w:val="00F91A7D"/>
    <w:rsid w:val="00F94AD3"/>
    <w:rsid w:val="00F953B4"/>
    <w:rsid w:val="00F9567A"/>
    <w:rsid w:val="00F95D54"/>
    <w:rsid w:val="00F96561"/>
    <w:rsid w:val="00F9673D"/>
    <w:rsid w:val="00FA10E0"/>
    <w:rsid w:val="00FA14CA"/>
    <w:rsid w:val="00FA18BE"/>
    <w:rsid w:val="00FA1DF7"/>
    <w:rsid w:val="00FA2446"/>
    <w:rsid w:val="00FA4DA0"/>
    <w:rsid w:val="00FA50D9"/>
    <w:rsid w:val="00FA5984"/>
    <w:rsid w:val="00FA7253"/>
    <w:rsid w:val="00FA7798"/>
    <w:rsid w:val="00FB15BE"/>
    <w:rsid w:val="00FB1E8D"/>
    <w:rsid w:val="00FB2340"/>
    <w:rsid w:val="00FB49AD"/>
    <w:rsid w:val="00FB4AD6"/>
    <w:rsid w:val="00FB6BB1"/>
    <w:rsid w:val="00FB7842"/>
    <w:rsid w:val="00FC02EF"/>
    <w:rsid w:val="00FC09CF"/>
    <w:rsid w:val="00FC1BC4"/>
    <w:rsid w:val="00FC2468"/>
    <w:rsid w:val="00FC2EE3"/>
    <w:rsid w:val="00FC5471"/>
    <w:rsid w:val="00FC6078"/>
    <w:rsid w:val="00FC75DC"/>
    <w:rsid w:val="00FD0E5A"/>
    <w:rsid w:val="00FD2587"/>
    <w:rsid w:val="00FD3B19"/>
    <w:rsid w:val="00FD766E"/>
    <w:rsid w:val="00FE0AEF"/>
    <w:rsid w:val="00FE2A6E"/>
    <w:rsid w:val="00FE2CEC"/>
    <w:rsid w:val="00FE3CA3"/>
    <w:rsid w:val="00FE517D"/>
    <w:rsid w:val="00FE6BE1"/>
    <w:rsid w:val="00FE799E"/>
    <w:rsid w:val="00FF23EE"/>
    <w:rsid w:val="00FF2A15"/>
    <w:rsid w:val="00FF3469"/>
    <w:rsid w:val="00FF448A"/>
    <w:rsid w:val="00FF5187"/>
    <w:rsid w:val="00FF5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680AED"/>
  <w15:docId w15:val="{2019673B-41C9-4592-92A3-F2C66B30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pPr>
        <w:spacing w:after="160" w:line="480" w:lineRule="auto"/>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272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81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25134"/>
    <w:rPr>
      <w:rFonts w:ascii="Tahoma" w:hAnsi="Tahoma" w:cs="Tahoma"/>
      <w:sz w:val="16"/>
      <w:szCs w:val="16"/>
    </w:rPr>
  </w:style>
  <w:style w:type="character" w:customStyle="1" w:styleId="BalloonTextChar">
    <w:name w:val="Balloon Text Char"/>
    <w:link w:val="BalloonText"/>
    <w:uiPriority w:val="99"/>
    <w:semiHidden/>
    <w:rsid w:val="00452D15"/>
    <w:rPr>
      <w:sz w:val="0"/>
      <w:szCs w:val="0"/>
    </w:rPr>
  </w:style>
  <w:style w:type="character" w:styleId="Hyperlink">
    <w:name w:val="Hyperlink"/>
    <w:uiPriority w:val="99"/>
    <w:rsid w:val="00374123"/>
    <w:rPr>
      <w:rFonts w:cs="Times New Roman"/>
      <w:color w:val="0563C1"/>
      <w:u w:val="single"/>
    </w:rPr>
  </w:style>
  <w:style w:type="character" w:customStyle="1" w:styleId="UnresolvedMention1">
    <w:name w:val="Unresolved Mention1"/>
    <w:uiPriority w:val="99"/>
    <w:semiHidden/>
    <w:rsid w:val="00374123"/>
    <w:rPr>
      <w:color w:val="605E5C"/>
      <w:shd w:val="clear" w:color="auto" w:fill="E1DFDD"/>
    </w:rPr>
  </w:style>
  <w:style w:type="character" w:styleId="Emphasis">
    <w:name w:val="Emphasis"/>
    <w:uiPriority w:val="99"/>
    <w:qFormat/>
    <w:rsid w:val="00C72354"/>
    <w:rPr>
      <w:rFonts w:cs="Times New Roman"/>
      <w:i/>
    </w:rPr>
  </w:style>
  <w:style w:type="character" w:styleId="Strong">
    <w:name w:val="Strong"/>
    <w:uiPriority w:val="99"/>
    <w:qFormat/>
    <w:rsid w:val="00C72354"/>
    <w:rPr>
      <w:rFonts w:cs="Times New Roman"/>
      <w:b/>
    </w:rPr>
  </w:style>
  <w:style w:type="character" w:styleId="CommentReference">
    <w:name w:val="annotation reference"/>
    <w:basedOn w:val="DefaultParagraphFont"/>
    <w:semiHidden/>
    <w:unhideWhenUsed/>
    <w:rsid w:val="00E65664"/>
    <w:rPr>
      <w:sz w:val="16"/>
      <w:szCs w:val="16"/>
    </w:rPr>
  </w:style>
  <w:style w:type="paragraph" w:styleId="CommentText">
    <w:name w:val="annotation text"/>
    <w:basedOn w:val="Normal"/>
    <w:link w:val="CommentTextChar"/>
    <w:uiPriority w:val="99"/>
    <w:semiHidden/>
    <w:unhideWhenUsed/>
    <w:rsid w:val="00E65664"/>
    <w:rPr>
      <w:sz w:val="20"/>
      <w:szCs w:val="20"/>
    </w:rPr>
  </w:style>
  <w:style w:type="character" w:customStyle="1" w:styleId="CommentTextChar">
    <w:name w:val="Comment Text Char"/>
    <w:basedOn w:val="DefaultParagraphFont"/>
    <w:link w:val="CommentText"/>
    <w:uiPriority w:val="99"/>
    <w:semiHidden/>
    <w:rsid w:val="00E65664"/>
  </w:style>
  <w:style w:type="paragraph" w:styleId="CommentSubject">
    <w:name w:val="annotation subject"/>
    <w:basedOn w:val="CommentText"/>
    <w:next w:val="CommentText"/>
    <w:link w:val="CommentSubjectChar"/>
    <w:uiPriority w:val="99"/>
    <w:semiHidden/>
    <w:unhideWhenUsed/>
    <w:rsid w:val="00E65664"/>
    <w:rPr>
      <w:b/>
      <w:bCs/>
    </w:rPr>
  </w:style>
  <w:style w:type="character" w:customStyle="1" w:styleId="CommentSubjectChar">
    <w:name w:val="Comment Subject Char"/>
    <w:basedOn w:val="CommentTextChar"/>
    <w:link w:val="CommentSubject"/>
    <w:uiPriority w:val="99"/>
    <w:semiHidden/>
    <w:rsid w:val="00E65664"/>
    <w:rPr>
      <w:b/>
      <w:bCs/>
    </w:rPr>
  </w:style>
  <w:style w:type="character" w:styleId="UnresolvedMention">
    <w:name w:val="Unresolved Mention"/>
    <w:basedOn w:val="DefaultParagraphFont"/>
    <w:uiPriority w:val="99"/>
    <w:semiHidden/>
    <w:unhideWhenUsed/>
    <w:rsid w:val="009321A6"/>
    <w:rPr>
      <w:color w:val="605E5C"/>
      <w:shd w:val="clear" w:color="auto" w:fill="E1DFDD"/>
    </w:rPr>
  </w:style>
  <w:style w:type="character" w:customStyle="1" w:styleId="css-truncate">
    <w:name w:val="css-truncate"/>
    <w:basedOn w:val="DefaultParagraphFont"/>
    <w:rsid w:val="009C272E"/>
  </w:style>
  <w:style w:type="character" w:styleId="FollowedHyperlink">
    <w:name w:val="FollowedHyperlink"/>
    <w:basedOn w:val="DefaultParagraphFont"/>
    <w:uiPriority w:val="99"/>
    <w:semiHidden/>
    <w:unhideWhenUsed/>
    <w:rsid w:val="00B97D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953178">
      <w:marLeft w:val="0"/>
      <w:marRight w:val="0"/>
      <w:marTop w:val="0"/>
      <w:marBottom w:val="0"/>
      <w:divBdr>
        <w:top w:val="none" w:sz="0" w:space="0" w:color="auto"/>
        <w:left w:val="none" w:sz="0" w:space="0" w:color="auto"/>
        <w:bottom w:val="none" w:sz="0" w:space="0" w:color="auto"/>
        <w:right w:val="none" w:sz="0" w:space="0" w:color="auto"/>
      </w:divBdr>
    </w:div>
    <w:div w:id="869953179">
      <w:marLeft w:val="0"/>
      <w:marRight w:val="0"/>
      <w:marTop w:val="0"/>
      <w:marBottom w:val="0"/>
      <w:divBdr>
        <w:top w:val="none" w:sz="0" w:space="0" w:color="auto"/>
        <w:left w:val="none" w:sz="0" w:space="0" w:color="auto"/>
        <w:bottom w:val="none" w:sz="0" w:space="0" w:color="auto"/>
        <w:right w:val="none" w:sz="0" w:space="0" w:color="auto"/>
      </w:divBdr>
    </w:div>
    <w:div w:id="1982999605">
      <w:bodyDiv w:val="1"/>
      <w:marLeft w:val="0"/>
      <w:marRight w:val="0"/>
      <w:marTop w:val="0"/>
      <w:marBottom w:val="0"/>
      <w:divBdr>
        <w:top w:val="none" w:sz="0" w:space="0" w:color="auto"/>
        <w:left w:val="none" w:sz="0" w:space="0" w:color="auto"/>
        <w:bottom w:val="none" w:sz="0" w:space="0" w:color="auto"/>
        <w:right w:val="none" w:sz="0" w:space="0" w:color="auto"/>
      </w:divBdr>
    </w:div>
    <w:div w:id="210064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D7AC2-1C80-514A-8524-25E54F3C1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8967</Words>
  <Characters>51116</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BIOLOGICAL SCIENCES: Developmental Biology</vt:lpstr>
    </vt:vector>
  </TitlesOfParts>
  <Company>University of Cambridge</Company>
  <LinksUpToDate>false</LinksUpToDate>
  <CharactersWithSpaces>59964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BIOLOGICAL SCIENCES: Developmental Biology</dc:title>
  <dc:subject/>
  <dc:creator>Dept of PDN</dc:creator>
  <cp:keywords/>
  <dc:description/>
  <cp:lastModifiedBy>Xiaohui Zhao</cp:lastModifiedBy>
  <cp:revision>12</cp:revision>
  <cp:lastPrinted>2019-08-09T13:43:00Z</cp:lastPrinted>
  <dcterms:created xsi:type="dcterms:W3CDTF">2019-09-18T13:03:00Z</dcterms:created>
  <dcterms:modified xsi:type="dcterms:W3CDTF">2019-09-18T13:17:00Z</dcterms:modified>
</cp:coreProperties>
</file>